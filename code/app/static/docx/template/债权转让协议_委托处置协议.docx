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E0" w:rsidRDefault="002037E0">
      <w:pPr>
        <w:tabs>
          <w:tab w:val="left" w:pos="555"/>
        </w:tabs>
        <w:spacing w:line="520" w:lineRule="exact"/>
        <w:jc w:val="right"/>
        <w:rPr>
          <w:rFonts w:ascii="宋体" w:hAnsi="宋体"/>
          <w:sz w:val="30"/>
          <w:szCs w:val="30"/>
        </w:rPr>
      </w:pPr>
      <w:r w:rsidRPr="00BE2277">
        <w:rPr>
          <w:rFonts w:ascii="宋体" w:hAnsi="宋体" w:hint="eastAsia"/>
          <w:bCs/>
          <w:sz w:val="30"/>
          <w:szCs w:val="30"/>
          <w:highlight w:val="yellow"/>
        </w:rPr>
        <w:t>协议编号：</w:t>
      </w:r>
      <w:r w:rsidR="00EB068B">
        <w:rPr>
          <w:rFonts w:ascii="宋体" w:hAnsi="宋体"/>
          <w:bCs/>
          <w:sz w:val="30"/>
          <w:szCs w:val="30"/>
          <w:highlight w:val="yellow"/>
        </w:rPr>
        <w:t>[</w:t>
      </w:r>
      <w:r w:rsidRPr="00BE2277">
        <w:rPr>
          <w:rFonts w:ascii="宋体" w:hAnsi="宋体" w:hint="eastAsia"/>
          <w:bCs/>
          <w:sz w:val="30"/>
          <w:szCs w:val="30"/>
          <w:highlight w:val="yellow"/>
        </w:rPr>
        <w:t xml:space="preserve">                     </w:t>
      </w:r>
      <w:r w:rsidR="00EB068B">
        <w:rPr>
          <w:rFonts w:ascii="宋体" w:hAnsi="宋体"/>
          <w:bCs/>
          <w:sz w:val="30"/>
          <w:szCs w:val="30"/>
          <w:highlight w:val="yellow"/>
        </w:rPr>
        <w:t>]</w:t>
      </w:r>
      <w:r w:rsidRPr="00BE2277">
        <w:rPr>
          <w:rFonts w:ascii="宋体" w:hAnsi="宋体" w:hint="eastAsia"/>
          <w:bCs/>
          <w:sz w:val="30"/>
          <w:szCs w:val="30"/>
          <w:highlight w:val="yellow"/>
        </w:rPr>
        <w:t xml:space="preserve">  号</w:t>
      </w:r>
      <w:r>
        <w:rPr>
          <w:rFonts w:ascii="宋体" w:hAnsi="宋体"/>
          <w:sz w:val="30"/>
          <w:szCs w:val="30"/>
        </w:rPr>
        <w:tab/>
      </w:r>
    </w:p>
    <w:p w:rsidR="002037E0" w:rsidRDefault="002037E0">
      <w:pPr>
        <w:spacing w:line="520" w:lineRule="exact"/>
        <w:jc w:val="center"/>
        <w:rPr>
          <w:rFonts w:ascii="宋体" w:hAnsi="宋体"/>
          <w:bCs/>
          <w:spacing w:val="60"/>
          <w:sz w:val="28"/>
          <w:szCs w:val="28"/>
        </w:rPr>
      </w:pPr>
    </w:p>
    <w:p w:rsidR="002037E0" w:rsidRDefault="002037E0">
      <w:pPr>
        <w:spacing w:line="520" w:lineRule="exact"/>
        <w:jc w:val="center"/>
        <w:rPr>
          <w:rFonts w:ascii="宋体" w:hAnsi="宋体"/>
          <w:sz w:val="28"/>
          <w:szCs w:val="28"/>
        </w:rPr>
      </w:pPr>
    </w:p>
    <w:p w:rsidR="002037E0" w:rsidRDefault="002037E0">
      <w:pPr>
        <w:spacing w:line="520" w:lineRule="exact"/>
        <w:jc w:val="center"/>
        <w:rPr>
          <w:rFonts w:ascii="宋体" w:hAnsi="宋体"/>
          <w:sz w:val="28"/>
          <w:szCs w:val="28"/>
        </w:rPr>
      </w:pPr>
    </w:p>
    <w:p w:rsidR="002037E0" w:rsidRDefault="002037E0">
      <w:pPr>
        <w:spacing w:line="520" w:lineRule="exact"/>
        <w:jc w:val="center"/>
        <w:rPr>
          <w:rFonts w:ascii="宋体" w:hAnsi="宋体"/>
          <w:sz w:val="28"/>
          <w:szCs w:val="28"/>
        </w:rPr>
      </w:pPr>
    </w:p>
    <w:p w:rsidR="002037E0" w:rsidRDefault="002037E0">
      <w:pPr>
        <w:spacing w:line="520" w:lineRule="exact"/>
        <w:jc w:val="center"/>
        <w:rPr>
          <w:rFonts w:ascii="宋体" w:hAnsi="宋体"/>
          <w:sz w:val="28"/>
          <w:szCs w:val="28"/>
        </w:rPr>
      </w:pPr>
      <w:bookmarkStart w:id="0" w:name="_GoBack"/>
      <w:bookmarkEnd w:id="0"/>
    </w:p>
    <w:p w:rsidR="002037E0" w:rsidRDefault="002037E0">
      <w:pPr>
        <w:spacing w:line="520" w:lineRule="exact"/>
        <w:jc w:val="center"/>
        <w:rPr>
          <w:rFonts w:ascii="宋体" w:hAnsi="宋体"/>
          <w:sz w:val="28"/>
          <w:szCs w:val="28"/>
        </w:rPr>
      </w:pPr>
    </w:p>
    <w:p w:rsidR="002037E0" w:rsidRDefault="002037E0">
      <w:pPr>
        <w:spacing w:line="520" w:lineRule="exact"/>
        <w:jc w:val="center"/>
        <w:rPr>
          <w:rFonts w:ascii="宋体" w:hAnsi="宋体"/>
          <w:sz w:val="28"/>
          <w:szCs w:val="28"/>
        </w:rPr>
      </w:pPr>
    </w:p>
    <w:p w:rsidR="002037E0" w:rsidRDefault="002037E0">
      <w:pPr>
        <w:spacing w:line="520" w:lineRule="exact"/>
        <w:jc w:val="center"/>
        <w:rPr>
          <w:rFonts w:ascii="宋体" w:hAnsi="宋体"/>
          <w:sz w:val="28"/>
          <w:szCs w:val="28"/>
        </w:rPr>
      </w:pPr>
    </w:p>
    <w:p w:rsidR="002037E0" w:rsidRDefault="002037E0">
      <w:pPr>
        <w:spacing w:line="520" w:lineRule="exact"/>
        <w:jc w:val="center"/>
        <w:rPr>
          <w:rFonts w:ascii="宋体" w:hAnsi="宋体"/>
          <w:sz w:val="28"/>
          <w:szCs w:val="28"/>
        </w:rPr>
      </w:pPr>
    </w:p>
    <w:p w:rsidR="002037E0" w:rsidRDefault="002037E0">
      <w:pPr>
        <w:spacing w:line="520" w:lineRule="exact"/>
        <w:jc w:val="center"/>
        <w:rPr>
          <w:rFonts w:ascii="宋体" w:hAnsi="宋体"/>
          <w:b/>
          <w:bCs/>
          <w:spacing w:val="60"/>
          <w:sz w:val="48"/>
          <w:szCs w:val="48"/>
        </w:rPr>
      </w:pPr>
      <w:r>
        <w:rPr>
          <w:rFonts w:ascii="宋体" w:hAnsi="宋体" w:hint="eastAsia"/>
          <w:b/>
          <w:bCs/>
          <w:spacing w:val="60"/>
          <w:sz w:val="48"/>
          <w:szCs w:val="48"/>
        </w:rPr>
        <w:t>委 托 处 置 协 议</w:t>
      </w:r>
    </w:p>
    <w:p w:rsidR="002037E0" w:rsidRDefault="002037E0">
      <w:pPr>
        <w:spacing w:line="520" w:lineRule="exact"/>
        <w:rPr>
          <w:rFonts w:ascii="宋体" w:hAnsi="宋体"/>
          <w:sz w:val="28"/>
          <w:szCs w:val="28"/>
        </w:rPr>
      </w:pPr>
    </w:p>
    <w:p w:rsidR="002037E0" w:rsidRDefault="002037E0">
      <w:pPr>
        <w:spacing w:line="520" w:lineRule="exact"/>
        <w:rPr>
          <w:rFonts w:ascii="宋体" w:hAnsi="宋体"/>
          <w:sz w:val="28"/>
          <w:szCs w:val="28"/>
        </w:rPr>
      </w:pPr>
    </w:p>
    <w:p w:rsidR="002037E0" w:rsidRDefault="002037E0">
      <w:pPr>
        <w:spacing w:line="520" w:lineRule="exact"/>
        <w:jc w:val="center"/>
        <w:rPr>
          <w:rFonts w:ascii="宋体" w:hAnsi="宋体"/>
          <w:sz w:val="28"/>
          <w:szCs w:val="28"/>
        </w:rPr>
      </w:pPr>
    </w:p>
    <w:p w:rsidR="002037E0" w:rsidRDefault="002037E0">
      <w:pPr>
        <w:spacing w:line="520" w:lineRule="exact"/>
        <w:jc w:val="center"/>
        <w:rPr>
          <w:rFonts w:ascii="宋体" w:hAnsi="宋体"/>
          <w:sz w:val="28"/>
          <w:szCs w:val="28"/>
        </w:rPr>
      </w:pPr>
    </w:p>
    <w:p w:rsidR="002037E0" w:rsidRDefault="002037E0">
      <w:pPr>
        <w:spacing w:line="520" w:lineRule="exact"/>
        <w:jc w:val="center"/>
        <w:rPr>
          <w:rFonts w:ascii="宋体" w:hAnsi="宋体"/>
          <w:sz w:val="28"/>
          <w:szCs w:val="28"/>
        </w:rPr>
      </w:pPr>
    </w:p>
    <w:p w:rsidR="002037E0" w:rsidRDefault="002037E0">
      <w:pPr>
        <w:spacing w:line="520" w:lineRule="exact"/>
        <w:jc w:val="center"/>
        <w:rPr>
          <w:rFonts w:ascii="宋体" w:hAnsi="宋体"/>
          <w:sz w:val="28"/>
          <w:szCs w:val="28"/>
        </w:rPr>
      </w:pPr>
    </w:p>
    <w:p w:rsidR="002037E0" w:rsidRDefault="002037E0">
      <w:pPr>
        <w:spacing w:line="520" w:lineRule="exact"/>
        <w:jc w:val="center"/>
        <w:rPr>
          <w:rFonts w:ascii="宋体" w:hAnsi="宋体"/>
          <w:sz w:val="28"/>
          <w:szCs w:val="28"/>
        </w:rPr>
      </w:pPr>
    </w:p>
    <w:p w:rsidR="002037E0" w:rsidRDefault="002037E0">
      <w:pPr>
        <w:spacing w:line="520" w:lineRule="exact"/>
        <w:jc w:val="center"/>
        <w:rPr>
          <w:rFonts w:ascii="宋体" w:hAnsi="宋体"/>
          <w:sz w:val="28"/>
          <w:szCs w:val="28"/>
        </w:rPr>
      </w:pPr>
    </w:p>
    <w:p w:rsidR="002037E0" w:rsidRDefault="002037E0">
      <w:pPr>
        <w:spacing w:line="520" w:lineRule="exact"/>
        <w:jc w:val="center"/>
        <w:rPr>
          <w:rFonts w:ascii="宋体" w:hAnsi="宋体"/>
          <w:sz w:val="28"/>
          <w:szCs w:val="28"/>
        </w:rPr>
      </w:pPr>
    </w:p>
    <w:p w:rsidR="002037E0" w:rsidRDefault="002037E0">
      <w:pPr>
        <w:spacing w:line="520" w:lineRule="exact"/>
        <w:jc w:val="center"/>
        <w:rPr>
          <w:rFonts w:ascii="宋体" w:hAnsi="宋体"/>
          <w:sz w:val="28"/>
          <w:szCs w:val="28"/>
        </w:rPr>
      </w:pPr>
    </w:p>
    <w:p w:rsidR="002037E0" w:rsidRDefault="002037E0">
      <w:pPr>
        <w:spacing w:line="520" w:lineRule="exact"/>
        <w:jc w:val="center"/>
        <w:rPr>
          <w:rFonts w:ascii="宋体" w:hAnsi="宋体"/>
          <w:sz w:val="28"/>
          <w:szCs w:val="28"/>
        </w:rPr>
      </w:pPr>
    </w:p>
    <w:p w:rsidR="002037E0" w:rsidRDefault="002037E0">
      <w:pPr>
        <w:spacing w:line="520" w:lineRule="exact"/>
        <w:jc w:val="center"/>
        <w:rPr>
          <w:rFonts w:ascii="宋体" w:hAnsi="宋体"/>
          <w:sz w:val="28"/>
          <w:szCs w:val="28"/>
        </w:rPr>
      </w:pPr>
    </w:p>
    <w:p w:rsidR="002037E0" w:rsidRDefault="002037E0">
      <w:pPr>
        <w:spacing w:line="520" w:lineRule="exact"/>
        <w:rPr>
          <w:rFonts w:ascii="宋体" w:hAnsi="宋体"/>
          <w:sz w:val="28"/>
          <w:szCs w:val="28"/>
        </w:rPr>
      </w:pPr>
    </w:p>
    <w:p w:rsidR="002037E0" w:rsidRDefault="002037E0">
      <w:pPr>
        <w:spacing w:line="520" w:lineRule="exact"/>
        <w:jc w:val="center"/>
        <w:rPr>
          <w:rFonts w:ascii="宋体" w:hAnsi="宋体"/>
          <w:b/>
          <w:sz w:val="32"/>
          <w:szCs w:val="32"/>
        </w:rPr>
      </w:pPr>
      <w:r>
        <w:rPr>
          <w:rFonts w:ascii="宋体" w:hAnsi="宋体" w:hint="eastAsia"/>
          <w:b/>
          <w:sz w:val="32"/>
          <w:szCs w:val="32"/>
        </w:rPr>
        <w:t>中国华融资产管理股份有限公司</w:t>
      </w:r>
    </w:p>
    <w:p w:rsidR="002037E0" w:rsidRDefault="002037E0">
      <w:pPr>
        <w:spacing w:line="520" w:lineRule="exact"/>
        <w:jc w:val="center"/>
        <w:rPr>
          <w:rFonts w:ascii="宋体" w:hAnsi="宋体"/>
          <w:sz w:val="32"/>
          <w:szCs w:val="32"/>
        </w:rPr>
      </w:pPr>
      <w:r>
        <w:rPr>
          <w:rFonts w:ascii="宋体" w:hAnsi="宋体" w:hint="eastAsia"/>
          <w:sz w:val="32"/>
          <w:szCs w:val="32"/>
        </w:rPr>
        <w:t>[            ]分公司</w:t>
      </w:r>
    </w:p>
    <w:p w:rsidR="002037E0" w:rsidRDefault="002037E0">
      <w:pPr>
        <w:spacing w:line="520" w:lineRule="exact"/>
        <w:ind w:firstLine="420"/>
        <w:jc w:val="center"/>
        <w:rPr>
          <w:rFonts w:ascii="宋体" w:hAnsi="宋体"/>
          <w:b/>
          <w:bCs/>
          <w:sz w:val="44"/>
          <w:szCs w:val="44"/>
        </w:rPr>
      </w:pPr>
      <w:r>
        <w:rPr>
          <w:rFonts w:ascii="宋体" w:hAnsi="宋体"/>
          <w:b/>
          <w:bCs/>
          <w:sz w:val="28"/>
          <w:szCs w:val="28"/>
          <w:u w:val="single"/>
        </w:rPr>
        <w:br w:type="page"/>
      </w:r>
      <w:r>
        <w:rPr>
          <w:rFonts w:ascii="宋体" w:hAnsi="宋体" w:hint="eastAsia"/>
          <w:b/>
          <w:bCs/>
          <w:sz w:val="44"/>
          <w:szCs w:val="44"/>
        </w:rPr>
        <w:lastRenderedPageBreak/>
        <w:t>委托处置协议</w:t>
      </w:r>
    </w:p>
    <w:p w:rsidR="002037E0" w:rsidRDefault="002037E0">
      <w:pPr>
        <w:spacing w:line="520" w:lineRule="exact"/>
        <w:ind w:firstLine="420"/>
        <w:jc w:val="center"/>
        <w:rPr>
          <w:rFonts w:ascii="宋体" w:hAnsi="宋体"/>
          <w:b/>
          <w:bCs/>
          <w:sz w:val="28"/>
          <w:szCs w:val="28"/>
          <w:u w:val="single"/>
        </w:rPr>
      </w:pPr>
    </w:p>
    <w:p w:rsidR="002037E0" w:rsidRPr="00BE2277" w:rsidRDefault="002037E0">
      <w:pPr>
        <w:spacing w:line="520" w:lineRule="exact"/>
        <w:rPr>
          <w:rFonts w:ascii="宋体" w:hAnsi="宋体"/>
          <w:b/>
          <w:sz w:val="28"/>
          <w:szCs w:val="28"/>
          <w:highlight w:val="yellow"/>
        </w:rPr>
      </w:pPr>
      <w:r w:rsidRPr="00BE2277">
        <w:rPr>
          <w:rFonts w:ascii="宋体" w:hAnsi="宋体" w:hint="eastAsia"/>
          <w:b/>
          <w:sz w:val="28"/>
          <w:szCs w:val="28"/>
          <w:highlight w:val="yellow"/>
        </w:rPr>
        <w:t>甲方（委托方）： 中国华融资产管理股份有限公司[    ]分公司</w:t>
      </w:r>
    </w:p>
    <w:p w:rsidR="002037E0" w:rsidRPr="00BE2277" w:rsidRDefault="002037E0">
      <w:pPr>
        <w:spacing w:line="520" w:lineRule="exact"/>
        <w:rPr>
          <w:rFonts w:ascii="宋体" w:hAnsi="宋体"/>
          <w:sz w:val="28"/>
          <w:szCs w:val="28"/>
          <w:highlight w:val="yellow"/>
        </w:rPr>
      </w:pPr>
      <w:r w:rsidRPr="00BE2277">
        <w:rPr>
          <w:rFonts w:ascii="宋体" w:hAnsi="宋体" w:hint="eastAsia"/>
          <w:sz w:val="28"/>
          <w:szCs w:val="28"/>
          <w:highlight w:val="yellow"/>
        </w:rPr>
        <w:t>住所：[   ]</w:t>
      </w:r>
    </w:p>
    <w:p w:rsidR="002037E0" w:rsidRPr="00BE2277" w:rsidRDefault="002037E0">
      <w:pPr>
        <w:spacing w:line="520" w:lineRule="exact"/>
        <w:rPr>
          <w:rFonts w:ascii="宋体" w:hAnsi="宋体"/>
          <w:sz w:val="28"/>
          <w:szCs w:val="28"/>
          <w:highlight w:val="yellow"/>
        </w:rPr>
      </w:pPr>
      <w:r w:rsidRPr="00BE2277">
        <w:rPr>
          <w:rFonts w:ascii="宋体" w:hAnsi="宋体" w:hint="eastAsia"/>
          <w:sz w:val="28"/>
          <w:szCs w:val="28"/>
          <w:highlight w:val="yellow"/>
        </w:rPr>
        <w:t xml:space="preserve">授权代表人：[   ]                           </w:t>
      </w:r>
    </w:p>
    <w:p w:rsidR="002037E0" w:rsidRPr="00BE2277" w:rsidRDefault="002037E0">
      <w:pPr>
        <w:spacing w:line="520" w:lineRule="exact"/>
        <w:rPr>
          <w:rFonts w:ascii="宋体" w:hAnsi="宋体"/>
          <w:sz w:val="28"/>
          <w:szCs w:val="28"/>
          <w:highlight w:val="yellow"/>
        </w:rPr>
      </w:pPr>
    </w:p>
    <w:p w:rsidR="002037E0" w:rsidRPr="00BE2277" w:rsidRDefault="002037E0">
      <w:pPr>
        <w:spacing w:line="520" w:lineRule="exact"/>
        <w:rPr>
          <w:rFonts w:ascii="宋体" w:hAnsi="宋体"/>
          <w:b/>
          <w:sz w:val="28"/>
          <w:szCs w:val="28"/>
          <w:highlight w:val="yellow"/>
        </w:rPr>
      </w:pPr>
      <w:r w:rsidRPr="00BE2277">
        <w:rPr>
          <w:rFonts w:ascii="宋体" w:hAnsi="宋体" w:hint="eastAsia"/>
          <w:b/>
          <w:sz w:val="28"/>
          <w:szCs w:val="28"/>
          <w:highlight w:val="yellow"/>
        </w:rPr>
        <w:t>乙方（受托方）：</w:t>
      </w:r>
      <w:r w:rsidRPr="00BE2277">
        <w:rPr>
          <w:rFonts w:ascii="宋体" w:hAnsi="宋体"/>
          <w:b/>
          <w:sz w:val="28"/>
          <w:szCs w:val="28"/>
          <w:highlight w:val="yellow"/>
        </w:rPr>
        <w:t xml:space="preserve"> </w:t>
      </w:r>
      <w:r w:rsidRPr="00BE2277">
        <w:rPr>
          <w:rFonts w:ascii="宋体" w:hAnsi="宋体" w:hint="eastAsia"/>
          <w:sz w:val="28"/>
          <w:szCs w:val="28"/>
          <w:highlight w:val="yellow"/>
        </w:rPr>
        <w:t>[   ]</w:t>
      </w:r>
    </w:p>
    <w:p w:rsidR="002037E0" w:rsidRPr="00BE2277" w:rsidRDefault="002037E0">
      <w:pPr>
        <w:spacing w:line="520" w:lineRule="exact"/>
        <w:rPr>
          <w:rFonts w:ascii="宋体" w:hAnsi="宋体"/>
          <w:sz w:val="28"/>
          <w:szCs w:val="28"/>
          <w:highlight w:val="yellow"/>
        </w:rPr>
      </w:pPr>
      <w:r w:rsidRPr="00BE2277">
        <w:rPr>
          <w:rFonts w:ascii="宋体" w:hAnsi="宋体" w:hint="eastAsia"/>
          <w:sz w:val="28"/>
          <w:szCs w:val="28"/>
          <w:highlight w:val="yellow"/>
        </w:rPr>
        <w:t>住所：[   ]</w:t>
      </w:r>
    </w:p>
    <w:p w:rsidR="002037E0" w:rsidRPr="00BE2277" w:rsidRDefault="002037E0">
      <w:pPr>
        <w:spacing w:line="520" w:lineRule="exact"/>
        <w:rPr>
          <w:rFonts w:ascii="宋体" w:hAnsi="宋体"/>
          <w:sz w:val="28"/>
          <w:szCs w:val="28"/>
          <w:highlight w:val="yellow"/>
        </w:rPr>
      </w:pPr>
      <w:r w:rsidRPr="00BE2277">
        <w:rPr>
          <w:rFonts w:ascii="宋体" w:hAnsi="宋体" w:hint="eastAsia"/>
          <w:sz w:val="28"/>
          <w:szCs w:val="28"/>
          <w:highlight w:val="yellow"/>
        </w:rPr>
        <w:t xml:space="preserve">法定代表人：[   ]                             </w:t>
      </w:r>
    </w:p>
    <w:p w:rsidR="002037E0" w:rsidRPr="00BE2277" w:rsidRDefault="002037E0">
      <w:pPr>
        <w:spacing w:line="520" w:lineRule="exact"/>
        <w:rPr>
          <w:rFonts w:ascii="宋体" w:hAnsi="宋体"/>
          <w:sz w:val="28"/>
          <w:szCs w:val="28"/>
          <w:highlight w:val="yellow"/>
        </w:rPr>
      </w:pPr>
    </w:p>
    <w:p w:rsidR="002037E0" w:rsidRPr="00BE2277" w:rsidRDefault="002037E0">
      <w:pPr>
        <w:snapToGrid w:val="0"/>
        <w:spacing w:line="520" w:lineRule="exact"/>
        <w:rPr>
          <w:rFonts w:ascii="宋体" w:hAnsi="宋体"/>
          <w:bCs/>
          <w:sz w:val="28"/>
          <w:szCs w:val="28"/>
          <w:highlight w:val="yellow"/>
          <w:u w:val="single"/>
        </w:rPr>
      </w:pPr>
      <w:r w:rsidRPr="00BE2277">
        <w:rPr>
          <w:rFonts w:ascii="宋体" w:hAnsi="宋体" w:hint="eastAsia"/>
          <w:bCs/>
          <w:sz w:val="28"/>
          <w:szCs w:val="28"/>
          <w:highlight w:val="yellow"/>
        </w:rPr>
        <w:t>协议签订地点：</w:t>
      </w:r>
      <w:r w:rsidRPr="00BE2277">
        <w:rPr>
          <w:rFonts w:ascii="宋体" w:hAnsi="宋体" w:hint="eastAsia"/>
          <w:sz w:val="28"/>
          <w:szCs w:val="28"/>
          <w:highlight w:val="yellow"/>
        </w:rPr>
        <w:t>[                      ]</w:t>
      </w:r>
    </w:p>
    <w:p w:rsidR="002037E0" w:rsidRDefault="002037E0">
      <w:pPr>
        <w:spacing w:line="520" w:lineRule="exact"/>
        <w:rPr>
          <w:rFonts w:ascii="宋体" w:hAnsi="宋体"/>
          <w:sz w:val="28"/>
          <w:szCs w:val="28"/>
        </w:rPr>
      </w:pPr>
      <w:r w:rsidRPr="00BE2277">
        <w:rPr>
          <w:rFonts w:ascii="宋体" w:hAnsi="宋体" w:hint="eastAsia"/>
          <w:bCs/>
          <w:sz w:val="28"/>
          <w:szCs w:val="28"/>
          <w:highlight w:val="yellow"/>
        </w:rPr>
        <w:t>协议签订日期：</w:t>
      </w:r>
      <w:r w:rsidRPr="00BE2277">
        <w:rPr>
          <w:rFonts w:ascii="宋体" w:hAnsi="宋体" w:hint="eastAsia"/>
          <w:sz w:val="28"/>
          <w:szCs w:val="28"/>
          <w:highlight w:val="yellow"/>
        </w:rPr>
        <w:t>[         ]</w:t>
      </w:r>
      <w:r w:rsidRPr="00BE2277">
        <w:rPr>
          <w:rFonts w:ascii="宋体" w:hAnsi="宋体" w:hint="eastAsia"/>
          <w:bCs/>
          <w:sz w:val="28"/>
          <w:szCs w:val="28"/>
          <w:highlight w:val="yellow"/>
        </w:rPr>
        <w:t>年</w:t>
      </w:r>
      <w:r w:rsidRPr="00BE2277">
        <w:rPr>
          <w:rFonts w:ascii="宋体" w:hAnsi="宋体" w:hint="eastAsia"/>
          <w:sz w:val="28"/>
          <w:szCs w:val="28"/>
          <w:highlight w:val="yellow"/>
        </w:rPr>
        <w:t>[         ]</w:t>
      </w:r>
      <w:r w:rsidRPr="00BE2277">
        <w:rPr>
          <w:rFonts w:ascii="宋体" w:hAnsi="宋体" w:hint="eastAsia"/>
          <w:bCs/>
          <w:sz w:val="28"/>
          <w:szCs w:val="28"/>
          <w:highlight w:val="yellow"/>
        </w:rPr>
        <w:t>月</w:t>
      </w:r>
      <w:r w:rsidRPr="00BE2277">
        <w:rPr>
          <w:rFonts w:ascii="宋体" w:hAnsi="宋体" w:hint="eastAsia"/>
          <w:sz w:val="28"/>
          <w:szCs w:val="28"/>
          <w:highlight w:val="yellow"/>
        </w:rPr>
        <w:t>[         ]</w:t>
      </w:r>
      <w:r w:rsidRPr="00BE2277">
        <w:rPr>
          <w:rFonts w:ascii="宋体" w:hAnsi="宋体" w:hint="eastAsia"/>
          <w:bCs/>
          <w:sz w:val="28"/>
          <w:szCs w:val="28"/>
          <w:highlight w:val="yellow"/>
        </w:rPr>
        <w:t>日</w:t>
      </w:r>
    </w:p>
    <w:p w:rsidR="002037E0" w:rsidRDefault="002037E0">
      <w:pPr>
        <w:spacing w:line="520" w:lineRule="exact"/>
        <w:ind w:firstLine="420"/>
        <w:rPr>
          <w:rFonts w:ascii="宋体" w:hAnsi="宋体"/>
          <w:sz w:val="28"/>
          <w:szCs w:val="28"/>
        </w:rPr>
      </w:pPr>
    </w:p>
    <w:p w:rsidR="002037E0" w:rsidRDefault="002037E0">
      <w:pPr>
        <w:spacing w:line="520" w:lineRule="exact"/>
        <w:ind w:firstLineChars="200" w:firstLine="562"/>
        <w:rPr>
          <w:rFonts w:ascii="宋体" w:hAnsi="宋体"/>
          <w:b/>
          <w:sz w:val="28"/>
          <w:szCs w:val="28"/>
        </w:rPr>
      </w:pPr>
      <w:r>
        <w:rPr>
          <w:rFonts w:ascii="宋体" w:hAnsi="宋体" w:hint="eastAsia"/>
          <w:b/>
          <w:sz w:val="28"/>
          <w:szCs w:val="28"/>
        </w:rPr>
        <w:t>鉴于：</w:t>
      </w:r>
    </w:p>
    <w:p w:rsidR="002037E0" w:rsidRDefault="002037E0">
      <w:pPr>
        <w:spacing w:before="120" w:after="120" w:line="520" w:lineRule="exact"/>
        <w:rPr>
          <w:rFonts w:ascii="宋体" w:hAnsi="宋体"/>
          <w:bCs/>
          <w:sz w:val="28"/>
          <w:szCs w:val="28"/>
        </w:rPr>
      </w:pPr>
      <w:r>
        <w:rPr>
          <w:rFonts w:ascii="宋体" w:hAnsi="宋体" w:hint="eastAsia"/>
          <w:bCs/>
          <w:sz w:val="28"/>
          <w:szCs w:val="28"/>
        </w:rPr>
        <w:t>1. 甲方拥有签署、交付和履行本协议以及履行本协议项下交易的授权和权利。</w:t>
      </w:r>
    </w:p>
    <w:p w:rsidR="002037E0" w:rsidRDefault="002037E0">
      <w:pPr>
        <w:spacing w:line="520" w:lineRule="exact"/>
        <w:rPr>
          <w:rFonts w:ascii="宋体" w:hAnsi="宋体"/>
          <w:bCs/>
          <w:sz w:val="28"/>
          <w:szCs w:val="28"/>
        </w:rPr>
      </w:pPr>
      <w:r>
        <w:rPr>
          <w:rFonts w:ascii="宋体" w:hAnsi="宋体" w:hint="eastAsia"/>
          <w:bCs/>
          <w:sz w:val="28"/>
          <w:szCs w:val="28"/>
        </w:rPr>
        <w:t>2. 甲方是债权资产的合法权利人，有权委托处置本协议项下的债权资产。</w:t>
      </w:r>
    </w:p>
    <w:p w:rsidR="002037E0" w:rsidRDefault="002037E0">
      <w:pPr>
        <w:spacing w:line="520" w:lineRule="exact"/>
        <w:rPr>
          <w:rFonts w:ascii="宋体" w:hAnsi="宋体"/>
          <w:bCs/>
          <w:sz w:val="28"/>
          <w:szCs w:val="28"/>
        </w:rPr>
      </w:pPr>
      <w:r>
        <w:rPr>
          <w:rFonts w:ascii="宋体" w:hAnsi="宋体" w:hint="eastAsia"/>
          <w:bCs/>
          <w:sz w:val="28"/>
          <w:szCs w:val="28"/>
        </w:rPr>
        <w:t>3．甲方委托乙方处置附表所列的债权资产，乙方同意接受此委托。</w:t>
      </w:r>
    </w:p>
    <w:p w:rsidR="002037E0" w:rsidRDefault="002037E0">
      <w:pPr>
        <w:spacing w:line="520" w:lineRule="exact"/>
        <w:rPr>
          <w:rFonts w:ascii="宋体" w:hAnsi="宋体"/>
          <w:bCs/>
          <w:sz w:val="28"/>
          <w:szCs w:val="28"/>
        </w:rPr>
      </w:pPr>
      <w:r>
        <w:rPr>
          <w:rFonts w:ascii="宋体" w:hAnsi="宋体" w:hint="eastAsia"/>
          <w:bCs/>
          <w:sz w:val="28"/>
          <w:szCs w:val="28"/>
        </w:rPr>
        <w:t>4.</w:t>
      </w:r>
      <w:r>
        <w:rPr>
          <w:rFonts w:ascii="宋体" w:hAnsi="宋体"/>
          <w:bCs/>
          <w:sz w:val="28"/>
          <w:szCs w:val="28"/>
        </w:rPr>
        <w:t xml:space="preserve"> 就本协议的签署，甲乙双方分别承诺已经履行了应由本方完成的必要的审批或备案等相关手续，取得了必要的授权。</w:t>
      </w:r>
    </w:p>
    <w:p w:rsidR="002037E0" w:rsidRDefault="002037E0">
      <w:pPr>
        <w:spacing w:line="520" w:lineRule="exact"/>
        <w:ind w:firstLineChars="200" w:firstLine="560"/>
        <w:rPr>
          <w:rFonts w:ascii="宋体" w:hAnsi="宋体"/>
          <w:bCs/>
          <w:sz w:val="28"/>
          <w:szCs w:val="28"/>
        </w:rPr>
      </w:pP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双方在平等互利、协商一致的基础上，就委托事宜达成如下协议：</w:t>
      </w:r>
    </w:p>
    <w:p w:rsidR="002037E0" w:rsidRDefault="002037E0">
      <w:pPr>
        <w:spacing w:line="400" w:lineRule="exact"/>
        <w:ind w:firstLineChars="200" w:firstLine="562"/>
        <w:jc w:val="left"/>
        <w:rPr>
          <w:rFonts w:ascii="宋体" w:hAnsi="宋体"/>
          <w:b/>
          <w:bCs/>
          <w:sz w:val="28"/>
          <w:szCs w:val="28"/>
        </w:rPr>
      </w:pPr>
    </w:p>
    <w:p w:rsidR="002037E0" w:rsidRDefault="002037E0">
      <w:pPr>
        <w:spacing w:line="520" w:lineRule="exact"/>
        <w:ind w:firstLineChars="200" w:firstLine="562"/>
        <w:jc w:val="left"/>
        <w:rPr>
          <w:rFonts w:ascii="宋体" w:hAnsi="宋体"/>
          <w:b/>
          <w:bCs/>
          <w:sz w:val="28"/>
          <w:szCs w:val="28"/>
        </w:rPr>
      </w:pPr>
      <w:r>
        <w:rPr>
          <w:rFonts w:ascii="宋体" w:hAnsi="宋体" w:hint="eastAsia"/>
          <w:b/>
          <w:bCs/>
          <w:sz w:val="28"/>
          <w:szCs w:val="28"/>
        </w:rPr>
        <w:t>第一条 定义</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除非另有特别解释或说明,在本协议及本协议双方另行签署的其</w:t>
      </w:r>
      <w:r>
        <w:rPr>
          <w:rFonts w:ascii="宋体" w:hAnsi="宋体" w:hint="eastAsia"/>
          <w:bCs/>
          <w:sz w:val="28"/>
          <w:szCs w:val="28"/>
        </w:rPr>
        <w:lastRenderedPageBreak/>
        <w:t>他相关文件中,下列用语均依如下定义进行解释:</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1.1标的资产：本协议项下的委托处置标的， 具体构成见本协议附件一：标的资产明细表。</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1.2委托处置：指在双方签订本协议后，由乙方根据甲方委托及授权，对标的资产进行管理，并按照本协议的约定向各债务人进行追偿。</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1.3回收净现金额：指标的资产实际回收现金额减去资产处置费用后的余额。</w:t>
      </w:r>
    </w:p>
    <w:p w:rsidR="002037E0" w:rsidRDefault="002037E0">
      <w:pPr>
        <w:spacing w:line="400" w:lineRule="exact"/>
        <w:ind w:firstLineChars="200" w:firstLine="560"/>
        <w:rPr>
          <w:rFonts w:ascii="宋体" w:hAnsi="宋体"/>
          <w:bCs/>
          <w:sz w:val="28"/>
          <w:szCs w:val="28"/>
        </w:rPr>
      </w:pPr>
    </w:p>
    <w:p w:rsidR="002037E0" w:rsidRDefault="002037E0">
      <w:pPr>
        <w:spacing w:line="520" w:lineRule="exact"/>
        <w:ind w:firstLineChars="200" w:firstLine="562"/>
        <w:jc w:val="left"/>
        <w:rPr>
          <w:rFonts w:ascii="宋体" w:hAnsi="宋体"/>
          <w:b/>
          <w:bCs/>
          <w:sz w:val="28"/>
          <w:szCs w:val="28"/>
        </w:rPr>
      </w:pPr>
      <w:r>
        <w:rPr>
          <w:rFonts w:ascii="宋体" w:hAnsi="宋体" w:hint="eastAsia"/>
          <w:b/>
          <w:bCs/>
          <w:sz w:val="28"/>
          <w:szCs w:val="28"/>
        </w:rPr>
        <w:t>第二条</w:t>
      </w:r>
      <w:r>
        <w:rPr>
          <w:rFonts w:ascii="宋体" w:hAnsi="宋体"/>
          <w:b/>
          <w:bCs/>
          <w:sz w:val="28"/>
          <w:szCs w:val="28"/>
        </w:rPr>
        <w:t xml:space="preserve">  </w:t>
      </w:r>
      <w:r>
        <w:rPr>
          <w:rFonts w:ascii="宋体" w:hAnsi="宋体" w:hint="eastAsia"/>
          <w:b/>
          <w:bCs/>
          <w:sz w:val="28"/>
          <w:szCs w:val="28"/>
        </w:rPr>
        <w:t>委托处置方式</w:t>
      </w:r>
    </w:p>
    <w:p w:rsidR="002037E0" w:rsidRDefault="002037E0">
      <w:pPr>
        <w:adjustRightInd w:val="0"/>
        <w:snapToGrid w:val="0"/>
        <w:spacing w:after="120" w:line="520" w:lineRule="exact"/>
        <w:ind w:firstLine="480"/>
        <w:rPr>
          <w:rFonts w:ascii="宋体" w:hAnsi="宋体"/>
          <w:bCs/>
          <w:sz w:val="28"/>
          <w:szCs w:val="28"/>
        </w:rPr>
      </w:pPr>
      <w:r>
        <w:rPr>
          <w:rFonts w:ascii="宋体" w:hAnsi="宋体" w:hint="eastAsia"/>
          <w:bCs/>
          <w:sz w:val="28"/>
          <w:szCs w:val="28"/>
        </w:rPr>
        <w:t>2.1甲方同意将标的资产委托乙方管理，并且委托乙方以合法的方式予以处置，乙方同意接受该项委托。</w:t>
      </w:r>
    </w:p>
    <w:p w:rsidR="002037E0" w:rsidRDefault="002037E0">
      <w:pPr>
        <w:adjustRightInd w:val="0"/>
        <w:snapToGrid w:val="0"/>
        <w:spacing w:after="120" w:line="520" w:lineRule="exact"/>
        <w:ind w:firstLineChars="200" w:firstLine="560"/>
        <w:rPr>
          <w:rFonts w:ascii="宋体" w:hAnsi="宋体"/>
          <w:bCs/>
          <w:sz w:val="28"/>
          <w:szCs w:val="28"/>
        </w:rPr>
      </w:pPr>
      <w:r>
        <w:rPr>
          <w:rFonts w:ascii="宋体" w:hAnsi="宋体" w:hint="eastAsia"/>
          <w:bCs/>
          <w:sz w:val="28"/>
          <w:szCs w:val="28"/>
        </w:rPr>
        <w:t>2.2乙方管理及处置委托资产的方式包括但不限于：</w:t>
      </w:r>
    </w:p>
    <w:p w:rsidR="002037E0" w:rsidRDefault="002037E0">
      <w:pPr>
        <w:adjustRightInd w:val="0"/>
        <w:snapToGrid w:val="0"/>
        <w:spacing w:after="120" w:line="520" w:lineRule="exact"/>
        <w:ind w:firstLineChars="200" w:firstLine="560"/>
        <w:rPr>
          <w:rFonts w:ascii="宋体" w:hAnsi="宋体"/>
          <w:bCs/>
          <w:sz w:val="28"/>
          <w:szCs w:val="28"/>
        </w:rPr>
      </w:pPr>
      <w:r>
        <w:rPr>
          <w:rFonts w:ascii="宋体" w:hAnsi="宋体" w:hint="eastAsia"/>
          <w:bCs/>
          <w:sz w:val="28"/>
          <w:szCs w:val="28"/>
        </w:rPr>
        <w:t>（1）对标的资产涉及的债务人、担保人及其他义务人直接主张权利,要求其履行义务；</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（2）对标的资产涉及的债务人、担保人及其他义务人提起诉讼、仲裁或申请强制执行;</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（3）以其他合法及适当的方式对标的资产进行管理及处置，以其他方式对标的资产进行管理及处置的，乙方应及时将处置方案报甲方审查。</w:t>
      </w:r>
    </w:p>
    <w:p w:rsidR="002037E0" w:rsidRDefault="002037E0">
      <w:pPr>
        <w:adjustRightInd w:val="0"/>
        <w:snapToGrid w:val="0"/>
        <w:spacing w:after="120" w:line="520" w:lineRule="exact"/>
        <w:ind w:firstLineChars="200" w:firstLine="560"/>
        <w:rPr>
          <w:rFonts w:ascii="宋体" w:hAnsi="宋体"/>
          <w:bCs/>
          <w:sz w:val="28"/>
          <w:szCs w:val="28"/>
        </w:rPr>
      </w:pPr>
      <w:r>
        <w:rPr>
          <w:rFonts w:ascii="宋体" w:hAnsi="宋体" w:hint="eastAsia"/>
          <w:bCs/>
          <w:sz w:val="28"/>
          <w:szCs w:val="28"/>
        </w:rPr>
        <w:t>2.3</w:t>
      </w:r>
      <w:r>
        <w:rPr>
          <w:rFonts w:ascii="宋体" w:hAnsi="宋体"/>
          <w:bCs/>
          <w:sz w:val="28"/>
          <w:szCs w:val="28"/>
        </w:rPr>
        <w:t>在委托处置期间内</w:t>
      </w:r>
      <w:r>
        <w:rPr>
          <w:rFonts w:ascii="宋体" w:hAnsi="宋体" w:hint="eastAsia"/>
          <w:bCs/>
          <w:sz w:val="28"/>
          <w:szCs w:val="28"/>
        </w:rPr>
        <w:t>，乙方的</w:t>
      </w:r>
      <w:r>
        <w:rPr>
          <w:rFonts w:ascii="宋体" w:hAnsi="宋体"/>
          <w:bCs/>
          <w:sz w:val="28"/>
          <w:szCs w:val="28"/>
        </w:rPr>
        <w:t>处置回</w:t>
      </w:r>
      <w:r>
        <w:rPr>
          <w:rFonts w:ascii="宋体" w:hAnsi="宋体" w:hint="eastAsia"/>
          <w:bCs/>
          <w:sz w:val="28"/>
          <w:szCs w:val="28"/>
        </w:rPr>
        <w:t>现应</w:t>
      </w:r>
      <w:r>
        <w:rPr>
          <w:rFonts w:ascii="宋体" w:hAnsi="宋体"/>
          <w:bCs/>
          <w:sz w:val="28"/>
          <w:szCs w:val="28"/>
        </w:rPr>
        <w:t>直接存入</w:t>
      </w:r>
      <w:r>
        <w:rPr>
          <w:rFonts w:ascii="宋体" w:hAnsi="宋体" w:hint="eastAsia"/>
          <w:bCs/>
          <w:sz w:val="28"/>
          <w:szCs w:val="28"/>
        </w:rPr>
        <w:t>以下</w:t>
      </w:r>
      <w:r>
        <w:rPr>
          <w:rFonts w:ascii="宋体" w:hAnsi="宋体"/>
          <w:bCs/>
          <w:sz w:val="28"/>
          <w:szCs w:val="28"/>
        </w:rPr>
        <w:t>甲方指定账户</w:t>
      </w:r>
      <w:r>
        <w:rPr>
          <w:rFonts w:ascii="宋体" w:hAnsi="宋体" w:hint="eastAsia"/>
          <w:bCs/>
          <w:sz w:val="28"/>
          <w:szCs w:val="28"/>
        </w:rPr>
        <w:t>：</w:t>
      </w:r>
    </w:p>
    <w:p w:rsidR="002037E0" w:rsidRPr="00BE2277" w:rsidRDefault="002037E0">
      <w:pPr>
        <w:adjustRightInd w:val="0"/>
        <w:snapToGrid w:val="0"/>
        <w:spacing w:after="120" w:line="520" w:lineRule="exact"/>
        <w:ind w:firstLineChars="200" w:firstLine="560"/>
        <w:rPr>
          <w:rFonts w:ascii="宋体" w:hAnsi="宋体"/>
          <w:bCs/>
          <w:sz w:val="28"/>
          <w:szCs w:val="28"/>
          <w:highlight w:val="yellow"/>
        </w:rPr>
      </w:pPr>
      <w:r w:rsidRPr="00BE2277">
        <w:rPr>
          <w:rFonts w:ascii="宋体" w:hAnsi="宋体" w:hint="eastAsia"/>
          <w:bCs/>
          <w:sz w:val="28"/>
          <w:szCs w:val="28"/>
          <w:highlight w:val="yellow"/>
        </w:rPr>
        <w:t>户名：中国华融资产管理股份有限公司[   ]分公司</w:t>
      </w:r>
    </w:p>
    <w:p w:rsidR="002037E0" w:rsidRPr="00BE2277" w:rsidRDefault="002037E0">
      <w:pPr>
        <w:adjustRightInd w:val="0"/>
        <w:snapToGrid w:val="0"/>
        <w:spacing w:after="120" w:line="520" w:lineRule="exact"/>
        <w:ind w:firstLineChars="200" w:firstLine="560"/>
        <w:rPr>
          <w:rFonts w:ascii="宋体" w:hAnsi="宋体"/>
          <w:bCs/>
          <w:sz w:val="28"/>
          <w:szCs w:val="28"/>
          <w:highlight w:val="yellow"/>
        </w:rPr>
      </w:pPr>
      <w:r w:rsidRPr="00BE2277">
        <w:rPr>
          <w:rFonts w:ascii="宋体" w:hAnsi="宋体" w:hint="eastAsia"/>
          <w:bCs/>
          <w:sz w:val="28"/>
          <w:szCs w:val="28"/>
          <w:highlight w:val="yellow"/>
        </w:rPr>
        <w:t>开户银行：[    ]</w:t>
      </w:r>
    </w:p>
    <w:p w:rsidR="002037E0" w:rsidRDefault="002037E0">
      <w:pPr>
        <w:spacing w:line="520" w:lineRule="exact"/>
        <w:ind w:firstLineChars="200" w:firstLine="560"/>
        <w:rPr>
          <w:rFonts w:ascii="宋体" w:hAnsi="宋体"/>
          <w:bCs/>
          <w:sz w:val="28"/>
          <w:szCs w:val="28"/>
        </w:rPr>
      </w:pPr>
      <w:r w:rsidRPr="00BE2277">
        <w:rPr>
          <w:rFonts w:ascii="宋体" w:hAnsi="宋体" w:hint="eastAsia"/>
          <w:bCs/>
          <w:sz w:val="28"/>
          <w:szCs w:val="28"/>
          <w:highlight w:val="yellow"/>
        </w:rPr>
        <w:t>账号：[    ]</w:t>
      </w:r>
    </w:p>
    <w:p w:rsidR="002037E0" w:rsidRDefault="002037E0">
      <w:pPr>
        <w:spacing w:line="400" w:lineRule="exact"/>
        <w:ind w:firstLineChars="200" w:firstLine="560"/>
        <w:rPr>
          <w:rFonts w:ascii="宋体" w:hAnsi="宋体"/>
          <w:bCs/>
          <w:sz w:val="28"/>
          <w:szCs w:val="28"/>
        </w:rPr>
      </w:pPr>
    </w:p>
    <w:p w:rsidR="002037E0" w:rsidRDefault="002037E0">
      <w:pPr>
        <w:tabs>
          <w:tab w:val="left" w:pos="720"/>
        </w:tabs>
        <w:adjustRightInd w:val="0"/>
        <w:snapToGrid w:val="0"/>
        <w:spacing w:after="120" w:line="520" w:lineRule="exact"/>
        <w:ind w:firstLineChars="200" w:firstLine="562"/>
        <w:rPr>
          <w:rFonts w:ascii="宋体" w:hAnsi="宋体"/>
          <w:b/>
          <w:bCs/>
          <w:sz w:val="28"/>
          <w:szCs w:val="28"/>
        </w:rPr>
      </w:pPr>
      <w:r>
        <w:rPr>
          <w:rFonts w:ascii="宋体" w:hAnsi="宋体" w:hint="eastAsia"/>
          <w:b/>
          <w:bCs/>
          <w:sz w:val="28"/>
          <w:szCs w:val="28"/>
        </w:rPr>
        <w:t>第三条</w:t>
      </w:r>
      <w:r>
        <w:rPr>
          <w:rFonts w:ascii="宋体" w:hAnsi="宋体"/>
          <w:b/>
          <w:bCs/>
          <w:sz w:val="28"/>
          <w:szCs w:val="28"/>
        </w:rPr>
        <w:t xml:space="preserve">  </w:t>
      </w:r>
      <w:r>
        <w:rPr>
          <w:rFonts w:ascii="宋体" w:hAnsi="宋体" w:hint="eastAsia"/>
          <w:b/>
          <w:bCs/>
          <w:sz w:val="28"/>
          <w:szCs w:val="28"/>
        </w:rPr>
        <w:t>委托处置权限</w:t>
      </w:r>
    </w:p>
    <w:p w:rsidR="002037E0" w:rsidRDefault="002037E0">
      <w:pPr>
        <w:adjustRightInd w:val="0"/>
        <w:snapToGrid w:val="0"/>
        <w:spacing w:after="120" w:line="520" w:lineRule="exact"/>
        <w:ind w:firstLine="480"/>
        <w:rPr>
          <w:rFonts w:ascii="宋体" w:hAnsi="宋体"/>
          <w:bCs/>
          <w:sz w:val="28"/>
          <w:szCs w:val="28"/>
        </w:rPr>
      </w:pPr>
      <w:r>
        <w:rPr>
          <w:rFonts w:ascii="宋体" w:hAnsi="宋体" w:hint="eastAsia"/>
          <w:bCs/>
          <w:sz w:val="28"/>
          <w:szCs w:val="28"/>
        </w:rPr>
        <w:t>3．1甲方授权乙方管理及处置标的资产,双方另有约定的除外。</w:t>
      </w:r>
      <w:r w:rsidRPr="00BE2277">
        <w:rPr>
          <w:rFonts w:ascii="宋体" w:hAnsi="宋体" w:hint="eastAsia"/>
          <w:bCs/>
          <w:sz w:val="28"/>
          <w:szCs w:val="28"/>
        </w:rPr>
        <w:t>【根据项目需要确定】</w:t>
      </w:r>
    </w:p>
    <w:p w:rsidR="002037E0" w:rsidRDefault="002037E0">
      <w:pPr>
        <w:adjustRightInd w:val="0"/>
        <w:snapToGrid w:val="0"/>
        <w:spacing w:after="120" w:line="520" w:lineRule="exact"/>
        <w:ind w:firstLine="480"/>
        <w:rPr>
          <w:rFonts w:ascii="宋体" w:hAnsi="宋体"/>
          <w:bCs/>
          <w:sz w:val="28"/>
          <w:szCs w:val="28"/>
        </w:rPr>
      </w:pPr>
      <w:r>
        <w:rPr>
          <w:rFonts w:ascii="宋体" w:hAnsi="宋体" w:hint="eastAsia"/>
          <w:bCs/>
          <w:sz w:val="28"/>
          <w:szCs w:val="28"/>
        </w:rPr>
        <w:t>3．2进行诉讼等法律要求必须以甲方自己名义进行的事项，甲方需单独授权给乙方。</w:t>
      </w:r>
    </w:p>
    <w:p w:rsidR="002037E0" w:rsidRDefault="002037E0">
      <w:pPr>
        <w:adjustRightInd w:val="0"/>
        <w:snapToGrid w:val="0"/>
        <w:spacing w:after="120" w:line="520" w:lineRule="exact"/>
        <w:ind w:firstLine="480"/>
        <w:rPr>
          <w:rFonts w:ascii="宋体" w:hAnsi="宋体"/>
          <w:bCs/>
          <w:sz w:val="28"/>
          <w:szCs w:val="28"/>
        </w:rPr>
      </w:pPr>
      <w:r>
        <w:rPr>
          <w:rFonts w:ascii="宋体" w:hAnsi="宋体" w:hint="eastAsia"/>
          <w:bCs/>
          <w:sz w:val="28"/>
          <w:szCs w:val="28"/>
        </w:rPr>
        <w:t>3.3甲方负责资产处置的审批，乙方在甲方授权下开展工作。</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3.3.1</w:t>
      </w:r>
      <w:r>
        <w:rPr>
          <w:rFonts w:ascii="宋体" w:hAnsi="宋体"/>
          <w:bCs/>
          <w:sz w:val="28"/>
          <w:szCs w:val="28"/>
        </w:rPr>
        <w:t>甲方确定</w:t>
      </w:r>
      <w:r>
        <w:rPr>
          <w:rFonts w:ascii="宋体" w:hAnsi="宋体" w:hint="eastAsia"/>
          <w:bCs/>
          <w:sz w:val="28"/>
          <w:szCs w:val="28"/>
        </w:rPr>
        <w:t>标的</w:t>
      </w:r>
      <w:r>
        <w:rPr>
          <w:rFonts w:ascii="宋体" w:hAnsi="宋体"/>
          <w:bCs/>
          <w:sz w:val="28"/>
          <w:szCs w:val="28"/>
        </w:rPr>
        <w:t>资产中单项</w:t>
      </w:r>
      <w:r>
        <w:rPr>
          <w:rFonts w:ascii="宋体" w:hAnsi="宋体" w:hint="eastAsia"/>
          <w:bCs/>
          <w:sz w:val="28"/>
          <w:szCs w:val="28"/>
        </w:rPr>
        <w:t>处置目标金额</w:t>
      </w:r>
      <w:r>
        <w:rPr>
          <w:rFonts w:ascii="宋体" w:hAnsi="宋体"/>
          <w:bCs/>
          <w:sz w:val="28"/>
          <w:szCs w:val="28"/>
        </w:rPr>
        <w:t>（详见本协议附件</w:t>
      </w:r>
      <w:r>
        <w:rPr>
          <w:rFonts w:ascii="宋体" w:hAnsi="宋体" w:hint="eastAsia"/>
          <w:bCs/>
          <w:sz w:val="28"/>
          <w:szCs w:val="28"/>
        </w:rPr>
        <w:t>一</w:t>
      </w:r>
      <w:r>
        <w:rPr>
          <w:rFonts w:ascii="宋体" w:hAnsi="宋体"/>
          <w:bCs/>
          <w:sz w:val="28"/>
          <w:szCs w:val="28"/>
        </w:rPr>
        <w:t>《</w:t>
      </w:r>
      <w:r>
        <w:rPr>
          <w:rFonts w:ascii="宋体" w:hAnsi="宋体" w:hint="eastAsia"/>
          <w:bCs/>
          <w:sz w:val="28"/>
          <w:szCs w:val="28"/>
        </w:rPr>
        <w:t>标的资产明细</w:t>
      </w:r>
      <w:r>
        <w:rPr>
          <w:rFonts w:ascii="宋体" w:hAnsi="宋体"/>
          <w:bCs/>
          <w:sz w:val="28"/>
          <w:szCs w:val="28"/>
        </w:rPr>
        <w:t>表》）。</w:t>
      </w:r>
    </w:p>
    <w:p w:rsidR="002037E0" w:rsidRDefault="002037E0">
      <w:pPr>
        <w:adjustRightInd w:val="0"/>
        <w:snapToGrid w:val="0"/>
        <w:spacing w:after="120" w:line="520" w:lineRule="exact"/>
        <w:ind w:firstLineChars="200" w:firstLine="560"/>
        <w:rPr>
          <w:rFonts w:ascii="宋体" w:hAnsi="宋体"/>
          <w:bCs/>
          <w:sz w:val="28"/>
          <w:szCs w:val="28"/>
        </w:rPr>
      </w:pPr>
      <w:r>
        <w:rPr>
          <w:rFonts w:ascii="宋体" w:hAnsi="宋体" w:hint="eastAsia"/>
          <w:bCs/>
          <w:sz w:val="28"/>
          <w:szCs w:val="28"/>
        </w:rPr>
        <w:t>3.3.2</w:t>
      </w:r>
      <w:r>
        <w:rPr>
          <w:rFonts w:ascii="宋体" w:hAnsi="宋体"/>
          <w:bCs/>
          <w:sz w:val="28"/>
          <w:szCs w:val="28"/>
        </w:rPr>
        <w:t>乙方应当在确定具体</w:t>
      </w:r>
      <w:r>
        <w:rPr>
          <w:rFonts w:ascii="宋体" w:hAnsi="宋体" w:hint="eastAsia"/>
          <w:bCs/>
          <w:sz w:val="28"/>
          <w:szCs w:val="28"/>
        </w:rPr>
        <w:t>处置</w:t>
      </w:r>
      <w:r>
        <w:rPr>
          <w:rFonts w:ascii="宋体" w:hAnsi="宋体"/>
          <w:bCs/>
          <w:sz w:val="28"/>
          <w:szCs w:val="28"/>
        </w:rPr>
        <w:t>方式后，书面向甲方报审。甲方应在收到该等书面报告后</w:t>
      </w:r>
      <w:r>
        <w:rPr>
          <w:rFonts w:ascii="宋体" w:hAnsi="宋体" w:hint="eastAsia"/>
          <w:bCs/>
          <w:sz w:val="28"/>
          <w:szCs w:val="28"/>
        </w:rPr>
        <w:t>十（10）</w:t>
      </w:r>
      <w:r>
        <w:rPr>
          <w:rFonts w:ascii="宋体" w:hAnsi="宋体"/>
          <w:bCs/>
          <w:sz w:val="28"/>
          <w:szCs w:val="28"/>
        </w:rPr>
        <w:t>个工作日内答复乙方是否同意该等方案。如果甲方</w:t>
      </w:r>
      <w:r>
        <w:rPr>
          <w:rFonts w:ascii="宋体" w:hAnsi="宋体" w:hint="eastAsia"/>
          <w:bCs/>
          <w:sz w:val="28"/>
          <w:szCs w:val="28"/>
        </w:rPr>
        <w:t>未批准</w:t>
      </w:r>
      <w:r>
        <w:rPr>
          <w:rFonts w:ascii="宋体" w:hAnsi="宋体"/>
          <w:bCs/>
          <w:sz w:val="28"/>
          <w:szCs w:val="28"/>
        </w:rPr>
        <w:t>该等方案，乙方应当</w:t>
      </w:r>
      <w:r>
        <w:rPr>
          <w:rFonts w:ascii="宋体" w:hAnsi="宋体" w:hint="eastAsia"/>
          <w:bCs/>
          <w:sz w:val="28"/>
          <w:szCs w:val="28"/>
        </w:rPr>
        <w:t>另行制订</w:t>
      </w:r>
      <w:r>
        <w:rPr>
          <w:rFonts w:ascii="宋体" w:hAnsi="宋体"/>
          <w:bCs/>
          <w:sz w:val="28"/>
          <w:szCs w:val="28"/>
        </w:rPr>
        <w:t>处置方案，并重新报甲方</w:t>
      </w:r>
      <w:r>
        <w:rPr>
          <w:rFonts w:ascii="宋体" w:hAnsi="宋体" w:hint="eastAsia"/>
          <w:bCs/>
          <w:sz w:val="28"/>
          <w:szCs w:val="28"/>
        </w:rPr>
        <w:t>审批</w:t>
      </w:r>
      <w:r>
        <w:rPr>
          <w:rFonts w:ascii="宋体" w:hAnsi="宋体"/>
          <w:bCs/>
          <w:sz w:val="28"/>
          <w:szCs w:val="28"/>
        </w:rPr>
        <w:t>，甲方应当在</w:t>
      </w:r>
      <w:r>
        <w:rPr>
          <w:rFonts w:ascii="宋体" w:hAnsi="宋体" w:hint="eastAsia"/>
          <w:bCs/>
          <w:sz w:val="28"/>
          <w:szCs w:val="28"/>
        </w:rPr>
        <w:t>十（10）</w:t>
      </w:r>
      <w:r>
        <w:rPr>
          <w:rFonts w:ascii="宋体" w:hAnsi="宋体"/>
          <w:bCs/>
          <w:sz w:val="28"/>
          <w:szCs w:val="28"/>
        </w:rPr>
        <w:t>个工作日内重新出具意见。乙方只有在甲方书面批准乙方的处置方案后，方可实施该处置方案。</w:t>
      </w:r>
    </w:p>
    <w:p w:rsidR="002037E0" w:rsidRDefault="002037E0">
      <w:pPr>
        <w:adjustRightInd w:val="0"/>
        <w:snapToGrid w:val="0"/>
        <w:spacing w:after="120" w:line="400" w:lineRule="exact"/>
        <w:ind w:firstLine="482"/>
        <w:rPr>
          <w:rFonts w:ascii="宋体" w:hAnsi="宋体"/>
          <w:bCs/>
          <w:sz w:val="28"/>
          <w:szCs w:val="28"/>
        </w:rPr>
      </w:pPr>
    </w:p>
    <w:p w:rsidR="002037E0" w:rsidRDefault="002037E0">
      <w:pPr>
        <w:tabs>
          <w:tab w:val="left" w:pos="720"/>
        </w:tabs>
        <w:adjustRightInd w:val="0"/>
        <w:snapToGrid w:val="0"/>
        <w:spacing w:after="120" w:line="520" w:lineRule="exact"/>
        <w:ind w:firstLineChars="196" w:firstLine="551"/>
        <w:rPr>
          <w:rFonts w:ascii="宋体" w:hAnsi="宋体"/>
          <w:b/>
          <w:bCs/>
          <w:sz w:val="28"/>
          <w:szCs w:val="28"/>
        </w:rPr>
      </w:pPr>
      <w:r>
        <w:rPr>
          <w:rFonts w:ascii="宋体" w:hAnsi="宋体" w:hint="eastAsia"/>
          <w:b/>
          <w:bCs/>
          <w:sz w:val="28"/>
          <w:szCs w:val="28"/>
        </w:rPr>
        <w:t>第四条</w:t>
      </w:r>
      <w:r>
        <w:rPr>
          <w:rFonts w:ascii="宋体" w:hAnsi="宋体"/>
          <w:b/>
          <w:bCs/>
          <w:sz w:val="28"/>
          <w:szCs w:val="28"/>
        </w:rPr>
        <w:t xml:space="preserve">  </w:t>
      </w:r>
      <w:r>
        <w:rPr>
          <w:rFonts w:ascii="宋体" w:hAnsi="宋体" w:hint="eastAsia"/>
          <w:b/>
          <w:bCs/>
          <w:sz w:val="28"/>
          <w:szCs w:val="28"/>
        </w:rPr>
        <w:t>委托处置期间</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4.1委托处置期间：自签署本协议之日起[   ]年或标的资产处置完毕全部收回之日（以较早发生者为准）。如委托处置期间内，未完成标的资产处置的，双方协商一致，可延长委托处置期间。</w:t>
      </w:r>
    </w:p>
    <w:p w:rsidR="002037E0" w:rsidRDefault="002037E0">
      <w:pPr>
        <w:spacing w:line="400" w:lineRule="exact"/>
        <w:ind w:firstLineChars="200" w:firstLine="560"/>
        <w:rPr>
          <w:rFonts w:ascii="宋体" w:hAnsi="宋体"/>
          <w:bCs/>
          <w:sz w:val="28"/>
          <w:szCs w:val="28"/>
        </w:rPr>
      </w:pPr>
    </w:p>
    <w:p w:rsidR="002037E0" w:rsidRDefault="002037E0">
      <w:pPr>
        <w:spacing w:line="520" w:lineRule="exact"/>
        <w:ind w:firstLineChars="200" w:firstLine="562"/>
        <w:rPr>
          <w:rFonts w:ascii="宋体" w:hAnsi="宋体"/>
          <w:b/>
          <w:bCs/>
          <w:sz w:val="28"/>
          <w:szCs w:val="28"/>
        </w:rPr>
      </w:pPr>
      <w:r>
        <w:rPr>
          <w:rFonts w:ascii="宋体" w:hAnsi="宋体" w:hint="eastAsia"/>
          <w:b/>
          <w:bCs/>
          <w:sz w:val="28"/>
          <w:szCs w:val="28"/>
        </w:rPr>
        <w:t>第五条 委托处置报酬及支付</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5.1 甲方按如下方式计算并向乙方支付委托处置报酬：</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双方约定，本次委托处置报酬按标的资产预计处置回现金额（或实际回现金额）作为依据，计算甲方向乙方应支付的委托处置报酬，其中：</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lastRenderedPageBreak/>
        <w:t>5.1.1回收净现金额≤处置目标金额的部分，按回收净现金额的  %计算委托处置报酬；</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5.1.2 回收净现金额＞处置目标金额的部分，按回收净现金额的  %计算委托处置报酬。</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5.2报酬支付方式</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5.2.1一次性支付</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在委托处置期间内，乙方须完成处置任务，甲方在委托处置届满（或甲乙双方确定的其他时间，可选择适用）之日起（  ）个工作日内一次性直接向乙方支付。</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5.2.2按笔支付</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在每一笔处置现金回收后（  ）个工作日内向乙方支付委托报酬，并在委托处置期间届满后按第5.1条之约定最终结算。</w:t>
      </w:r>
    </w:p>
    <w:p w:rsidR="002037E0" w:rsidRDefault="002037E0">
      <w:pPr>
        <w:spacing w:line="400" w:lineRule="exact"/>
        <w:ind w:firstLineChars="200" w:firstLine="562"/>
        <w:rPr>
          <w:rFonts w:ascii="宋体" w:hAnsi="宋体"/>
          <w:b/>
          <w:bCs/>
          <w:sz w:val="28"/>
          <w:szCs w:val="28"/>
        </w:rPr>
      </w:pPr>
    </w:p>
    <w:p w:rsidR="002037E0" w:rsidRDefault="002037E0">
      <w:pPr>
        <w:spacing w:line="520" w:lineRule="exact"/>
        <w:ind w:firstLineChars="200" w:firstLine="562"/>
        <w:rPr>
          <w:rFonts w:ascii="宋体" w:hAnsi="宋体"/>
          <w:b/>
          <w:bCs/>
          <w:sz w:val="28"/>
          <w:szCs w:val="28"/>
        </w:rPr>
      </w:pPr>
      <w:r>
        <w:rPr>
          <w:rFonts w:ascii="宋体" w:hAnsi="宋体" w:hint="eastAsia"/>
          <w:b/>
          <w:bCs/>
          <w:sz w:val="28"/>
          <w:szCs w:val="28"/>
        </w:rPr>
        <w:t>第六条 资产处置费用</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6.1资产处置费用均由乙方自行支付【可选择条款，根据项目情况确定，是否经甲方同意后由甲方支付】，该等费用包括但不限于中介机构服务费、诉讼费、招待费、差旅费、交通费、通讯费及其他管理、处置费用。</w:t>
      </w:r>
    </w:p>
    <w:p w:rsidR="002037E0" w:rsidRDefault="002037E0">
      <w:pPr>
        <w:spacing w:line="400" w:lineRule="exact"/>
        <w:ind w:firstLineChars="200" w:firstLine="560"/>
        <w:rPr>
          <w:rFonts w:ascii="宋体" w:hAnsi="宋体"/>
          <w:bCs/>
          <w:sz w:val="28"/>
          <w:szCs w:val="28"/>
        </w:rPr>
      </w:pPr>
    </w:p>
    <w:p w:rsidR="002037E0" w:rsidRDefault="002037E0">
      <w:pPr>
        <w:spacing w:line="520" w:lineRule="exact"/>
        <w:ind w:firstLineChars="200" w:firstLine="562"/>
        <w:rPr>
          <w:rFonts w:ascii="宋体" w:hAnsi="宋体"/>
          <w:b/>
          <w:bCs/>
          <w:sz w:val="28"/>
          <w:szCs w:val="28"/>
        </w:rPr>
      </w:pPr>
      <w:r>
        <w:rPr>
          <w:rFonts w:ascii="宋体" w:hAnsi="宋体" w:hint="eastAsia"/>
          <w:b/>
          <w:bCs/>
          <w:sz w:val="28"/>
          <w:szCs w:val="28"/>
        </w:rPr>
        <w:t>第七条 甲方的权利及义务</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7.1甲方有权依照本协议的约定收取回收的处置款项。</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 xml:space="preserve">7.2甲方有权了解乙方管理及处置工作的进展情况，对乙方的债权管理及处置工作进行监督和检查，提出意见和建议。 </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7.3甲方应为乙方管理及处置标的资产提供必要之协助。</w:t>
      </w:r>
    </w:p>
    <w:p w:rsidR="002037E0" w:rsidRDefault="002037E0">
      <w:pPr>
        <w:spacing w:line="400" w:lineRule="exact"/>
        <w:ind w:firstLineChars="200" w:firstLine="560"/>
        <w:rPr>
          <w:rFonts w:ascii="宋体" w:hAnsi="宋体"/>
          <w:bCs/>
          <w:sz w:val="28"/>
          <w:szCs w:val="28"/>
        </w:rPr>
      </w:pPr>
    </w:p>
    <w:p w:rsidR="002037E0" w:rsidRDefault="002037E0">
      <w:pPr>
        <w:spacing w:line="520" w:lineRule="exact"/>
        <w:ind w:firstLineChars="200" w:firstLine="562"/>
        <w:rPr>
          <w:rFonts w:ascii="宋体" w:hAnsi="宋体"/>
          <w:b/>
          <w:bCs/>
          <w:sz w:val="28"/>
          <w:szCs w:val="28"/>
        </w:rPr>
      </w:pPr>
      <w:r>
        <w:rPr>
          <w:rFonts w:ascii="宋体" w:hAnsi="宋体" w:hint="eastAsia"/>
          <w:b/>
          <w:bCs/>
          <w:sz w:val="28"/>
          <w:szCs w:val="28"/>
        </w:rPr>
        <w:t>第八条 乙方的权利及义务</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8.1乙方有权在甲方即本协议授权下，对标的资产进行管理和处</w:t>
      </w:r>
      <w:r>
        <w:rPr>
          <w:rFonts w:ascii="宋体" w:hAnsi="宋体" w:hint="eastAsia"/>
          <w:bCs/>
          <w:sz w:val="28"/>
          <w:szCs w:val="28"/>
        </w:rPr>
        <w:lastRenderedPageBreak/>
        <w:t>置，并根据本协议的约定收取委托处置报酬。</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8.2对于受托管理与处置的资产，乙方应按照债权资产相关法律、法规、政策和本协议约定进行处置。</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8.3乙方应尽责、勤勉的进行债权管理及处置，不得以任何方式损害甲方利益。</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8.4乙方在进行债权管理及处置过程中，应尽最大努力使资产在最大限度内得以回收，以确保甲方收现目标实现。</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8.5乙方在进行债权管理及处置过程中，应以诚实信用为原则，确保主债权和相应的从权利持续合法有效，排除导致或可能导致债权价值减少、不能回收的各种因素。及时地向具体的债务人催收资产，避免资产诉讼时效和保证时效的丧失，对已判决的资产，应避免执行时效的丧失。</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8.6乙方应当对受托处置资产的法定期间（如诉讼时效及担保时效、诉讼执行等）进行维护。保证其有效性，对查封、冻结、保全等期限、抵质押进行续展维护，如因乙方原因致使前述时效丧失，应赔偿甲方因此而受到的损失。</w:t>
      </w:r>
    </w:p>
    <w:p w:rsidR="002037E0" w:rsidRDefault="002037E0">
      <w:pPr>
        <w:spacing w:line="520" w:lineRule="exact"/>
        <w:ind w:firstLineChars="200" w:firstLine="560"/>
        <w:rPr>
          <w:ins w:id="1" w:author="张逸萌" w:date="2017-05-20T17:49:00Z"/>
          <w:rFonts w:ascii="宋体" w:hAnsi="宋体"/>
          <w:bCs/>
          <w:sz w:val="28"/>
          <w:szCs w:val="28"/>
        </w:rPr>
      </w:pPr>
      <w:r>
        <w:rPr>
          <w:rFonts w:ascii="宋体" w:hAnsi="宋体" w:hint="eastAsia"/>
          <w:bCs/>
          <w:sz w:val="28"/>
          <w:szCs w:val="28"/>
        </w:rPr>
        <w:t>8.7乙方应定期就标的债权的管理及处置情况向甲方进行书面通报。【根据项目情况，可约定为：</w:t>
      </w:r>
      <w:r>
        <w:rPr>
          <w:rFonts w:ascii="宋体" w:hAnsi="宋体"/>
          <w:bCs/>
          <w:sz w:val="28"/>
          <w:szCs w:val="28"/>
        </w:rPr>
        <w:t>乙方应</w:t>
      </w:r>
      <w:r>
        <w:rPr>
          <w:rFonts w:ascii="宋体" w:hAnsi="宋体" w:hint="eastAsia"/>
          <w:bCs/>
          <w:sz w:val="28"/>
          <w:szCs w:val="28"/>
        </w:rPr>
        <w:t>于每季</w:t>
      </w:r>
      <w:r>
        <w:rPr>
          <w:rFonts w:ascii="宋体" w:hAnsi="宋体"/>
          <w:bCs/>
          <w:sz w:val="28"/>
          <w:szCs w:val="28"/>
        </w:rPr>
        <w:t>度</w:t>
      </w:r>
      <w:r>
        <w:rPr>
          <w:rFonts w:ascii="宋体" w:hAnsi="宋体" w:hint="eastAsia"/>
          <w:bCs/>
          <w:sz w:val="28"/>
          <w:szCs w:val="28"/>
        </w:rPr>
        <w:t>结束后十（10）个工作日内，</w:t>
      </w:r>
      <w:r>
        <w:rPr>
          <w:rFonts w:ascii="宋体" w:hAnsi="宋体"/>
          <w:bCs/>
          <w:sz w:val="28"/>
          <w:szCs w:val="28"/>
        </w:rPr>
        <w:t>就标的资产管理及处置情况向甲方</w:t>
      </w:r>
      <w:r>
        <w:rPr>
          <w:rFonts w:ascii="宋体" w:hAnsi="宋体" w:hint="eastAsia"/>
          <w:bCs/>
          <w:sz w:val="28"/>
          <w:szCs w:val="28"/>
        </w:rPr>
        <w:t>提交</w:t>
      </w:r>
      <w:r>
        <w:rPr>
          <w:rFonts w:ascii="宋体" w:hAnsi="宋体"/>
          <w:bCs/>
          <w:sz w:val="28"/>
          <w:szCs w:val="28"/>
        </w:rPr>
        <w:t>书面报告。</w:t>
      </w:r>
      <w:r>
        <w:rPr>
          <w:rFonts w:ascii="宋体" w:hAnsi="宋体" w:hint="eastAsia"/>
          <w:bCs/>
          <w:sz w:val="28"/>
          <w:szCs w:val="28"/>
        </w:rPr>
        <w:t>】8.8委托处置期间内，乙方应妥善保管标的资产管理和处置的相关文件，并及时移交给甲方。</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8.8乙方</w:t>
      </w:r>
      <w:r>
        <w:rPr>
          <w:rFonts w:ascii="宋体" w:hAnsi="宋体" w:hint="eastAsia"/>
          <w:bCs/>
          <w:color w:val="000000"/>
          <w:sz w:val="28"/>
          <w:szCs w:val="28"/>
        </w:rPr>
        <w:t>已知悉甲方须遵守香港联合交易所有限公司关于防范和控制国际制裁风险的要求。</w:t>
      </w:r>
      <w:r>
        <w:rPr>
          <w:rFonts w:ascii="宋体" w:hAnsi="宋体" w:hint="eastAsia"/>
          <w:bCs/>
          <w:sz w:val="28"/>
          <w:szCs w:val="28"/>
        </w:rPr>
        <w:t>在未来的商业活动中，由于乙方原因，导致甲方可能遭受国际制裁的，乙方应及时通知甲方，并采取一切必要措施，确保甲方不会因此遭受国际制裁。如已造成甲方损失的，乙方应赔偿甲方的损失。</w:t>
      </w:r>
    </w:p>
    <w:p w:rsidR="002037E0" w:rsidRDefault="002037E0">
      <w:pPr>
        <w:spacing w:line="520" w:lineRule="exact"/>
        <w:ind w:firstLineChars="200" w:firstLine="560"/>
        <w:rPr>
          <w:rFonts w:ascii="宋体" w:hAnsi="宋体"/>
          <w:bCs/>
          <w:sz w:val="28"/>
          <w:szCs w:val="28"/>
        </w:rPr>
      </w:pPr>
    </w:p>
    <w:p w:rsidR="002037E0" w:rsidRDefault="002037E0">
      <w:pPr>
        <w:spacing w:line="400" w:lineRule="exact"/>
        <w:ind w:firstLineChars="200" w:firstLine="560"/>
        <w:rPr>
          <w:rFonts w:ascii="宋体" w:hAnsi="宋体"/>
          <w:bCs/>
          <w:sz w:val="28"/>
          <w:szCs w:val="28"/>
        </w:rPr>
      </w:pPr>
    </w:p>
    <w:p w:rsidR="002037E0" w:rsidRDefault="002037E0">
      <w:pPr>
        <w:spacing w:line="520" w:lineRule="exact"/>
        <w:ind w:firstLineChars="200" w:firstLine="562"/>
        <w:rPr>
          <w:rFonts w:ascii="宋体" w:hAnsi="宋体"/>
          <w:b/>
          <w:bCs/>
          <w:sz w:val="28"/>
          <w:szCs w:val="28"/>
        </w:rPr>
      </w:pPr>
      <w:r>
        <w:rPr>
          <w:rFonts w:ascii="宋体" w:hAnsi="宋体" w:hint="eastAsia"/>
          <w:b/>
          <w:bCs/>
          <w:sz w:val="28"/>
          <w:szCs w:val="28"/>
        </w:rPr>
        <w:t>第九条</w:t>
      </w:r>
      <w:r>
        <w:rPr>
          <w:rFonts w:ascii="宋体" w:hAnsi="宋体"/>
          <w:b/>
          <w:bCs/>
          <w:sz w:val="28"/>
          <w:szCs w:val="28"/>
        </w:rPr>
        <w:t xml:space="preserve"> </w:t>
      </w:r>
      <w:r>
        <w:rPr>
          <w:rFonts w:ascii="宋体" w:hAnsi="宋体" w:hint="eastAsia"/>
          <w:b/>
          <w:bCs/>
          <w:sz w:val="28"/>
          <w:szCs w:val="28"/>
        </w:rPr>
        <w:t>保密</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9.1本协议双方应对资产管理和处置所涉及或知悉的对方的文档资料和商业机密予以保密，对一方提供给另一方的有关本协议项下交易的所有重要信息及本协议所含信息予以保密，除根据法律规定，需向相关司法、政府部门披露，以及向服务于本协议项下交易并受保密协议约束的中介机构披露外，未经对方书面同意，不向任何其他方披露此类信息。进行上述披露之前，披露方应通知另一方其拟进行披露及拟披露的内容。未经另一方的事先书面同意，任何一方不得将本协议有关交易情况向新闻媒体予以公开披露或者发表声明。</w:t>
      </w:r>
    </w:p>
    <w:p w:rsidR="002037E0" w:rsidRDefault="002037E0">
      <w:pPr>
        <w:spacing w:line="400" w:lineRule="exact"/>
        <w:ind w:firstLineChars="200" w:firstLine="560"/>
        <w:rPr>
          <w:rFonts w:ascii="宋体" w:hAnsi="宋体"/>
          <w:bCs/>
          <w:sz w:val="28"/>
          <w:szCs w:val="28"/>
        </w:rPr>
      </w:pPr>
    </w:p>
    <w:p w:rsidR="002037E0" w:rsidRDefault="002037E0">
      <w:pPr>
        <w:spacing w:line="520" w:lineRule="exact"/>
        <w:ind w:firstLineChars="200" w:firstLine="562"/>
        <w:rPr>
          <w:rFonts w:ascii="宋体" w:hAnsi="宋体"/>
          <w:b/>
          <w:bCs/>
          <w:sz w:val="28"/>
          <w:szCs w:val="28"/>
        </w:rPr>
      </w:pPr>
      <w:r>
        <w:rPr>
          <w:rFonts w:ascii="宋体" w:hAnsi="宋体" w:hint="eastAsia"/>
          <w:b/>
          <w:bCs/>
          <w:sz w:val="28"/>
          <w:szCs w:val="28"/>
        </w:rPr>
        <w:t>第十条 违约责任</w:t>
      </w:r>
    </w:p>
    <w:p w:rsidR="002037E0" w:rsidRDefault="002037E0">
      <w:pPr>
        <w:spacing w:line="520" w:lineRule="exact"/>
        <w:ind w:firstLineChars="200" w:firstLine="560"/>
        <w:jc w:val="left"/>
        <w:rPr>
          <w:rFonts w:ascii="宋体" w:hAnsi="宋体"/>
          <w:bCs/>
          <w:sz w:val="28"/>
          <w:szCs w:val="28"/>
        </w:rPr>
      </w:pPr>
      <w:r>
        <w:rPr>
          <w:rFonts w:ascii="宋体" w:hAnsi="宋体" w:hint="eastAsia"/>
          <w:bCs/>
          <w:sz w:val="28"/>
          <w:szCs w:val="28"/>
        </w:rPr>
        <w:t>10.1乙方出现下列任何一种情形，视为违约：</w:t>
      </w:r>
    </w:p>
    <w:p w:rsidR="002037E0" w:rsidRDefault="002037E0">
      <w:pPr>
        <w:spacing w:line="520" w:lineRule="exact"/>
        <w:ind w:firstLineChars="200" w:firstLine="560"/>
        <w:jc w:val="left"/>
        <w:rPr>
          <w:rFonts w:ascii="宋体" w:hAnsi="宋体"/>
          <w:bCs/>
          <w:sz w:val="28"/>
          <w:szCs w:val="28"/>
        </w:rPr>
      </w:pPr>
      <w:r>
        <w:rPr>
          <w:rFonts w:ascii="宋体" w:hAnsi="宋体" w:hint="eastAsia"/>
          <w:bCs/>
          <w:sz w:val="28"/>
          <w:szCs w:val="28"/>
        </w:rPr>
        <w:t>（1）乙方故意或过失给甲方或他方造成损害；</w:t>
      </w:r>
    </w:p>
    <w:p w:rsidR="002037E0" w:rsidRDefault="002037E0">
      <w:pPr>
        <w:spacing w:line="520" w:lineRule="exact"/>
        <w:ind w:firstLineChars="200" w:firstLine="560"/>
        <w:jc w:val="left"/>
        <w:rPr>
          <w:rFonts w:ascii="宋体" w:hAnsi="宋体"/>
          <w:bCs/>
          <w:sz w:val="28"/>
          <w:szCs w:val="28"/>
        </w:rPr>
      </w:pPr>
      <w:r>
        <w:rPr>
          <w:rFonts w:ascii="宋体" w:hAnsi="宋体" w:hint="eastAsia"/>
          <w:bCs/>
          <w:sz w:val="28"/>
          <w:szCs w:val="28"/>
        </w:rPr>
        <w:t>（2）违反本协议约定超出授权的；</w:t>
      </w:r>
    </w:p>
    <w:p w:rsidR="002037E0" w:rsidRDefault="002037E0">
      <w:pPr>
        <w:spacing w:line="520" w:lineRule="exact"/>
        <w:ind w:firstLineChars="200" w:firstLine="560"/>
        <w:jc w:val="left"/>
        <w:rPr>
          <w:rFonts w:ascii="宋体" w:hAnsi="宋体"/>
          <w:bCs/>
          <w:sz w:val="28"/>
          <w:szCs w:val="28"/>
        </w:rPr>
      </w:pPr>
      <w:r>
        <w:rPr>
          <w:rFonts w:ascii="宋体" w:hAnsi="宋体" w:hint="eastAsia"/>
          <w:bCs/>
          <w:sz w:val="28"/>
          <w:szCs w:val="28"/>
        </w:rPr>
        <w:t>（3）违反本协议约定的；</w:t>
      </w:r>
    </w:p>
    <w:p w:rsidR="002037E0" w:rsidRDefault="002037E0">
      <w:pPr>
        <w:spacing w:line="520" w:lineRule="exact"/>
        <w:ind w:firstLineChars="200" w:firstLine="560"/>
        <w:jc w:val="left"/>
        <w:rPr>
          <w:rFonts w:ascii="宋体" w:hAnsi="宋体"/>
          <w:bCs/>
          <w:sz w:val="28"/>
          <w:szCs w:val="28"/>
        </w:rPr>
      </w:pPr>
      <w:r>
        <w:rPr>
          <w:rFonts w:ascii="宋体" w:hAnsi="宋体" w:hint="eastAsia"/>
          <w:bCs/>
          <w:sz w:val="28"/>
          <w:szCs w:val="28"/>
        </w:rPr>
        <w:t>（4）违反法律、法规被行政机关处罚；</w:t>
      </w:r>
    </w:p>
    <w:p w:rsidR="002037E0" w:rsidRDefault="002037E0">
      <w:pPr>
        <w:spacing w:line="520" w:lineRule="exact"/>
        <w:ind w:firstLineChars="200" w:firstLine="560"/>
        <w:jc w:val="left"/>
        <w:rPr>
          <w:rFonts w:ascii="宋体" w:hAnsi="宋体"/>
          <w:bCs/>
          <w:sz w:val="28"/>
          <w:szCs w:val="28"/>
        </w:rPr>
      </w:pPr>
      <w:r>
        <w:rPr>
          <w:rFonts w:ascii="宋体" w:hAnsi="宋体" w:hint="eastAsia"/>
          <w:bCs/>
          <w:sz w:val="28"/>
          <w:szCs w:val="28"/>
        </w:rPr>
        <w:t>（5）其他可能造成标的资产价值减损；</w:t>
      </w:r>
    </w:p>
    <w:p w:rsidR="002037E0" w:rsidRDefault="002037E0">
      <w:pPr>
        <w:spacing w:line="520" w:lineRule="exact"/>
        <w:ind w:firstLineChars="200" w:firstLine="560"/>
        <w:jc w:val="left"/>
        <w:rPr>
          <w:rFonts w:ascii="宋体" w:hAnsi="宋体"/>
          <w:bCs/>
          <w:sz w:val="28"/>
          <w:szCs w:val="28"/>
        </w:rPr>
      </w:pPr>
      <w:r>
        <w:rPr>
          <w:rFonts w:ascii="宋体" w:hAnsi="宋体" w:hint="eastAsia"/>
          <w:bCs/>
          <w:sz w:val="28"/>
          <w:szCs w:val="28"/>
        </w:rPr>
        <w:t>（6）其他导致甲方被追索的。</w:t>
      </w:r>
    </w:p>
    <w:p w:rsidR="002037E0" w:rsidRDefault="002037E0">
      <w:pPr>
        <w:spacing w:line="520" w:lineRule="exact"/>
        <w:ind w:firstLineChars="200" w:firstLine="560"/>
        <w:jc w:val="left"/>
        <w:rPr>
          <w:rFonts w:ascii="宋体" w:hAnsi="宋体"/>
          <w:bCs/>
          <w:sz w:val="28"/>
          <w:szCs w:val="28"/>
        </w:rPr>
      </w:pPr>
      <w:r>
        <w:rPr>
          <w:rFonts w:ascii="宋体" w:hAnsi="宋体" w:hint="eastAsia"/>
          <w:bCs/>
          <w:sz w:val="28"/>
          <w:szCs w:val="28"/>
        </w:rPr>
        <w:t>10.2任何一方如违反本协议约定的义务，应承担相应的违约责任，并应赔偿由此给相对方造成的所有直接经济损失（包括但不限于该方为此支付的合理诉讼费、律师费及处理纠纷所发生的所有费用）。</w:t>
      </w:r>
    </w:p>
    <w:p w:rsidR="002037E0" w:rsidRDefault="002037E0">
      <w:pPr>
        <w:spacing w:line="400" w:lineRule="exact"/>
        <w:ind w:firstLineChars="200" w:firstLine="560"/>
        <w:jc w:val="left"/>
        <w:rPr>
          <w:rFonts w:ascii="宋体" w:hAnsi="宋体"/>
          <w:bCs/>
          <w:sz w:val="28"/>
          <w:szCs w:val="28"/>
        </w:rPr>
      </w:pPr>
    </w:p>
    <w:p w:rsidR="002037E0" w:rsidRDefault="002037E0">
      <w:pPr>
        <w:spacing w:line="520" w:lineRule="exact"/>
        <w:ind w:firstLineChars="200" w:firstLine="562"/>
        <w:rPr>
          <w:rFonts w:ascii="宋体" w:hAnsi="宋体"/>
          <w:b/>
          <w:bCs/>
          <w:sz w:val="28"/>
          <w:szCs w:val="28"/>
        </w:rPr>
      </w:pPr>
      <w:r>
        <w:rPr>
          <w:rFonts w:ascii="宋体" w:hAnsi="宋体" w:hint="eastAsia"/>
          <w:b/>
          <w:bCs/>
          <w:sz w:val="28"/>
          <w:szCs w:val="28"/>
        </w:rPr>
        <w:t>第十一条</w:t>
      </w:r>
      <w:r>
        <w:rPr>
          <w:rFonts w:ascii="宋体" w:hAnsi="宋体"/>
          <w:b/>
          <w:bCs/>
          <w:sz w:val="28"/>
          <w:szCs w:val="28"/>
        </w:rPr>
        <w:t xml:space="preserve"> </w:t>
      </w:r>
      <w:r>
        <w:rPr>
          <w:rFonts w:ascii="宋体" w:hAnsi="宋体" w:hint="eastAsia"/>
          <w:b/>
          <w:bCs/>
          <w:sz w:val="28"/>
          <w:szCs w:val="28"/>
        </w:rPr>
        <w:t>协议生效、变更和解除</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11</w:t>
      </w:r>
      <w:r>
        <w:rPr>
          <w:rFonts w:ascii="宋体" w:hAnsi="宋体"/>
          <w:bCs/>
          <w:sz w:val="28"/>
          <w:szCs w:val="28"/>
        </w:rPr>
        <w:t>.1协议生效</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lastRenderedPageBreak/>
        <w:t>本协议由法定代表人（负责人）或授权签署人签字并加盖各方公章后生效。</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11.2变更</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本协议的任何修改和变更，均由本协议双方协商一致，并以书面方式做出。</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11.3解除</w:t>
      </w:r>
    </w:p>
    <w:p w:rsidR="002037E0" w:rsidRDefault="002037E0">
      <w:pPr>
        <w:spacing w:line="520" w:lineRule="exact"/>
        <w:ind w:firstLineChars="200" w:firstLine="560"/>
        <w:rPr>
          <w:rFonts w:ascii="宋体" w:hAnsi="宋体"/>
          <w:bCs/>
          <w:sz w:val="28"/>
          <w:szCs w:val="28"/>
        </w:rPr>
      </w:pPr>
      <w:r>
        <w:rPr>
          <w:rFonts w:ascii="宋体" w:hAnsi="宋体"/>
          <w:bCs/>
          <w:sz w:val="28"/>
          <w:szCs w:val="28"/>
        </w:rPr>
        <w:t>如协议签署后乙方出现下列情形之一的，甲方有权解除本协议：</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（1）</w:t>
      </w:r>
      <w:r>
        <w:rPr>
          <w:rFonts w:ascii="宋体" w:hAnsi="宋体"/>
          <w:bCs/>
          <w:sz w:val="28"/>
          <w:szCs w:val="28"/>
        </w:rPr>
        <w:t>有</w:t>
      </w:r>
      <w:r>
        <w:rPr>
          <w:rFonts w:ascii="宋体" w:hAnsi="宋体" w:hint="eastAsia"/>
          <w:bCs/>
          <w:sz w:val="28"/>
          <w:szCs w:val="28"/>
        </w:rPr>
        <w:t>违反本协议相关规定等</w:t>
      </w:r>
      <w:r>
        <w:rPr>
          <w:rFonts w:ascii="宋体" w:hAnsi="宋体"/>
          <w:bCs/>
          <w:sz w:val="28"/>
          <w:szCs w:val="28"/>
        </w:rPr>
        <w:t>不当处置情形的；</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（2）</w:t>
      </w:r>
      <w:r>
        <w:rPr>
          <w:rFonts w:ascii="宋体" w:hAnsi="宋体"/>
          <w:bCs/>
          <w:sz w:val="28"/>
          <w:szCs w:val="28"/>
        </w:rPr>
        <w:t>有其他违反协议约定的情形。</w:t>
      </w:r>
    </w:p>
    <w:p w:rsidR="002037E0" w:rsidRDefault="002037E0">
      <w:pPr>
        <w:spacing w:line="400" w:lineRule="exact"/>
        <w:ind w:firstLineChars="200" w:firstLine="560"/>
        <w:rPr>
          <w:rFonts w:ascii="宋体" w:hAnsi="宋体"/>
          <w:bCs/>
          <w:sz w:val="28"/>
          <w:szCs w:val="28"/>
        </w:rPr>
      </w:pPr>
    </w:p>
    <w:p w:rsidR="002037E0" w:rsidRDefault="002037E0">
      <w:pPr>
        <w:spacing w:line="520" w:lineRule="exact"/>
        <w:ind w:firstLineChars="200" w:firstLine="562"/>
        <w:rPr>
          <w:rFonts w:ascii="宋体" w:hAnsi="宋体"/>
          <w:b/>
          <w:bCs/>
          <w:sz w:val="28"/>
          <w:szCs w:val="28"/>
        </w:rPr>
      </w:pPr>
      <w:r>
        <w:rPr>
          <w:rFonts w:ascii="宋体" w:hAnsi="宋体" w:hint="eastAsia"/>
          <w:b/>
          <w:bCs/>
          <w:sz w:val="28"/>
          <w:szCs w:val="28"/>
        </w:rPr>
        <w:t>第十二条</w:t>
      </w:r>
      <w:r>
        <w:rPr>
          <w:rFonts w:ascii="宋体" w:hAnsi="宋体"/>
          <w:b/>
          <w:bCs/>
          <w:sz w:val="28"/>
          <w:szCs w:val="28"/>
        </w:rPr>
        <w:t xml:space="preserve"> </w:t>
      </w:r>
      <w:r>
        <w:rPr>
          <w:rFonts w:ascii="宋体" w:hAnsi="宋体" w:hint="eastAsia"/>
          <w:b/>
          <w:bCs/>
          <w:sz w:val="28"/>
          <w:szCs w:val="28"/>
        </w:rPr>
        <w:t>协议争议解决</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本协议履行中发生争议由双方协商解决，协商不成的向甲方所在地的人民法院提起诉讼。</w:t>
      </w:r>
    </w:p>
    <w:p w:rsidR="002037E0" w:rsidRDefault="002037E0">
      <w:pPr>
        <w:spacing w:line="520" w:lineRule="exact"/>
        <w:ind w:firstLineChars="200" w:firstLine="560"/>
        <w:rPr>
          <w:rFonts w:ascii="宋体" w:hAnsi="宋体"/>
          <w:bCs/>
          <w:sz w:val="28"/>
          <w:szCs w:val="28"/>
        </w:rPr>
      </w:pPr>
    </w:p>
    <w:p w:rsidR="002037E0" w:rsidRDefault="002037E0">
      <w:pPr>
        <w:spacing w:line="520" w:lineRule="exact"/>
        <w:ind w:firstLineChars="200" w:firstLine="562"/>
        <w:rPr>
          <w:rFonts w:ascii="宋体" w:hAnsi="宋体"/>
          <w:sz w:val="28"/>
          <w:szCs w:val="28"/>
        </w:rPr>
      </w:pPr>
      <w:r>
        <w:rPr>
          <w:rFonts w:ascii="宋体" w:hAnsi="宋体" w:hint="eastAsia"/>
          <w:b/>
          <w:sz w:val="28"/>
          <w:szCs w:val="28"/>
        </w:rPr>
        <w:t>第十三条  通知与送达</w:t>
      </w:r>
    </w:p>
    <w:p w:rsidR="002037E0" w:rsidRDefault="002037E0">
      <w:pPr>
        <w:spacing w:line="520" w:lineRule="exact"/>
        <w:ind w:firstLineChars="200" w:firstLine="562"/>
        <w:rPr>
          <w:rFonts w:ascii="宋体" w:hAnsi="宋体"/>
          <w:b/>
          <w:sz w:val="28"/>
          <w:szCs w:val="28"/>
        </w:rPr>
      </w:pPr>
      <w:r>
        <w:rPr>
          <w:rFonts w:ascii="宋体" w:hAnsi="宋体" w:hint="eastAsia"/>
          <w:b/>
          <w:sz w:val="28"/>
          <w:szCs w:val="28"/>
        </w:rPr>
        <w:t>13.1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2037E0" w:rsidRDefault="002037E0">
      <w:pPr>
        <w:spacing w:line="520" w:lineRule="exact"/>
        <w:rPr>
          <w:rFonts w:ascii="宋体" w:hAnsi="宋体"/>
          <w:b/>
          <w:w w:val="80"/>
          <w:sz w:val="28"/>
          <w:szCs w:val="28"/>
        </w:rPr>
      </w:pPr>
      <w:r>
        <w:rPr>
          <w:rFonts w:ascii="宋体" w:hAnsi="宋体" w:hint="eastAsia"/>
          <w:b/>
          <w:w w:val="80"/>
          <w:sz w:val="28"/>
          <w:szCs w:val="28"/>
        </w:rPr>
        <w:t>（1）甲方确认其有效的送达地址为：(名称、地址、邮编、联系人、联系电话)</w:t>
      </w:r>
    </w:p>
    <w:p w:rsidR="002037E0" w:rsidRDefault="002037E0">
      <w:pPr>
        <w:spacing w:line="520" w:lineRule="exact"/>
        <w:rPr>
          <w:rFonts w:ascii="宋体" w:hAnsi="宋体"/>
          <w:sz w:val="28"/>
          <w:szCs w:val="28"/>
          <w:u w:val="single"/>
        </w:rPr>
      </w:pPr>
      <w:r>
        <w:rPr>
          <w:rFonts w:ascii="宋体" w:hAnsi="宋体" w:hint="eastAsia"/>
          <w:sz w:val="28"/>
          <w:szCs w:val="28"/>
          <w:u w:val="single"/>
        </w:rPr>
        <w:t xml:space="preserve">                                                                               </w:t>
      </w:r>
    </w:p>
    <w:p w:rsidR="002037E0" w:rsidRDefault="002037E0">
      <w:pPr>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rsidR="002037E0" w:rsidRDefault="002037E0">
      <w:pPr>
        <w:spacing w:line="520" w:lineRule="exact"/>
        <w:rPr>
          <w:rFonts w:ascii="宋体" w:hAnsi="宋体"/>
          <w:b/>
          <w:w w:val="80"/>
          <w:sz w:val="28"/>
          <w:szCs w:val="28"/>
        </w:rPr>
      </w:pPr>
      <w:r>
        <w:rPr>
          <w:rFonts w:ascii="宋体" w:hAnsi="宋体" w:hint="eastAsia"/>
          <w:b/>
          <w:w w:val="80"/>
          <w:sz w:val="28"/>
          <w:szCs w:val="28"/>
        </w:rPr>
        <w:t>（2）乙方确认其有效的送达地址为：(名称、地址、邮编、联系人、联系电话)</w:t>
      </w:r>
    </w:p>
    <w:p w:rsidR="002037E0" w:rsidRDefault="002037E0">
      <w:pPr>
        <w:spacing w:line="520" w:lineRule="exact"/>
        <w:rPr>
          <w:rFonts w:ascii="宋体" w:hAnsi="宋体"/>
          <w:sz w:val="28"/>
          <w:szCs w:val="28"/>
          <w:u w:val="single"/>
        </w:rPr>
      </w:pPr>
      <w:r>
        <w:rPr>
          <w:rFonts w:ascii="宋体" w:hAnsi="宋体" w:hint="eastAsia"/>
          <w:sz w:val="28"/>
          <w:szCs w:val="28"/>
          <w:u w:val="single"/>
        </w:rPr>
        <w:t xml:space="preserve">                                                                               </w:t>
      </w:r>
    </w:p>
    <w:p w:rsidR="002037E0" w:rsidRDefault="002037E0">
      <w:pPr>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rsidR="002037E0" w:rsidRDefault="002037E0">
      <w:pPr>
        <w:spacing w:line="520" w:lineRule="exact"/>
        <w:ind w:firstLineChars="200" w:firstLine="562"/>
        <w:rPr>
          <w:rFonts w:ascii="宋体" w:hAnsi="宋体"/>
          <w:sz w:val="28"/>
          <w:szCs w:val="28"/>
        </w:rPr>
      </w:pPr>
      <w:r>
        <w:rPr>
          <w:rFonts w:ascii="宋体" w:hAnsi="宋体" w:hint="eastAsia"/>
          <w:b/>
          <w:sz w:val="28"/>
          <w:szCs w:val="28"/>
        </w:rPr>
        <w:t>13.2  一方需变更本协议确认的送达地址的，应及时通过邮寄</w:t>
      </w:r>
      <w:r>
        <w:rPr>
          <w:rFonts w:ascii="宋体" w:hAnsi="宋体" w:hint="eastAsia"/>
          <w:b/>
          <w:sz w:val="28"/>
          <w:szCs w:val="28"/>
        </w:rPr>
        <w:lastRenderedPageBreak/>
        <w:t>方式(快递或EMS)通知协议其他方；</w:t>
      </w:r>
      <w:r>
        <w:rPr>
          <w:rFonts w:ascii="宋体" w:hAnsi="宋体" w:hint="eastAsia"/>
          <w:sz w:val="28"/>
          <w:szCs w:val="28"/>
        </w:rPr>
        <w:t>一方在协议争议阶段或协议争议进入执行阶段变更本协议确认的送达地址的，应向法院、仲裁机构履行送达地址变更通知义务。</w:t>
      </w:r>
    </w:p>
    <w:p w:rsidR="002037E0" w:rsidRDefault="002037E0">
      <w:pPr>
        <w:spacing w:line="520" w:lineRule="exact"/>
        <w:ind w:firstLineChars="200" w:firstLine="562"/>
        <w:rPr>
          <w:rFonts w:ascii="宋体" w:hAnsi="宋体"/>
          <w:b/>
          <w:sz w:val="28"/>
          <w:szCs w:val="28"/>
        </w:rPr>
      </w:pPr>
      <w:r>
        <w:rPr>
          <w:rFonts w:ascii="宋体" w:hAnsi="宋体" w:hint="eastAsia"/>
          <w:b/>
          <w:sz w:val="28"/>
          <w:szCs w:val="28"/>
        </w:rPr>
        <w:t>13.3  一方按第13.2条所述方式履行变更通知义务后，以其变更后的送达地址为有效送达地址，否则本协议确认的送达地址仍为有效送达地址。</w:t>
      </w:r>
    </w:p>
    <w:p w:rsidR="002037E0" w:rsidRDefault="002037E0">
      <w:pPr>
        <w:spacing w:line="520" w:lineRule="exact"/>
        <w:ind w:firstLineChars="200" w:firstLine="560"/>
        <w:rPr>
          <w:rFonts w:ascii="宋体" w:hAnsi="宋体"/>
          <w:sz w:val="28"/>
          <w:szCs w:val="28"/>
        </w:rPr>
      </w:pPr>
      <w:r>
        <w:rPr>
          <w:rFonts w:ascii="宋体" w:hAnsi="宋体" w:hint="eastAsia"/>
          <w:sz w:val="28"/>
          <w:szCs w:val="28"/>
        </w:rPr>
        <w:t xml:space="preserve">13.4  因任何一方提供或确认的地址不准确、送达地址变更后未及时按第13.2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2037E0" w:rsidRDefault="002037E0">
      <w:pPr>
        <w:spacing w:line="520" w:lineRule="exact"/>
        <w:ind w:firstLineChars="200" w:firstLine="560"/>
        <w:rPr>
          <w:rFonts w:ascii="宋体" w:hAnsi="宋体"/>
          <w:sz w:val="28"/>
          <w:szCs w:val="28"/>
        </w:rPr>
      </w:pPr>
      <w:r>
        <w:rPr>
          <w:rFonts w:ascii="宋体" w:hAnsi="宋体" w:hint="eastAsia"/>
          <w:sz w:val="28"/>
          <w:szCs w:val="28"/>
        </w:rPr>
        <w:t>13.5  法院可直接邮寄送达至本协议确认的送达地址，即使当事人未能收到法院邮寄送达的文书，由于本协议约定，也视为送达。</w:t>
      </w:r>
    </w:p>
    <w:p w:rsidR="002037E0" w:rsidRDefault="002037E0">
      <w:pPr>
        <w:spacing w:line="400" w:lineRule="exact"/>
        <w:rPr>
          <w:rFonts w:ascii="宋体" w:hAnsi="宋体"/>
          <w:b/>
          <w:bCs/>
          <w:sz w:val="28"/>
          <w:szCs w:val="28"/>
        </w:rPr>
      </w:pPr>
    </w:p>
    <w:p w:rsidR="002037E0" w:rsidRDefault="002037E0">
      <w:pPr>
        <w:spacing w:line="520" w:lineRule="exact"/>
        <w:ind w:firstLineChars="200" w:firstLine="562"/>
        <w:rPr>
          <w:rFonts w:ascii="宋体" w:hAnsi="宋体"/>
          <w:b/>
          <w:bCs/>
          <w:sz w:val="28"/>
          <w:szCs w:val="28"/>
        </w:rPr>
      </w:pPr>
      <w:r>
        <w:rPr>
          <w:rFonts w:ascii="宋体" w:hAnsi="宋体" w:hint="eastAsia"/>
          <w:b/>
          <w:bCs/>
          <w:sz w:val="28"/>
          <w:szCs w:val="28"/>
        </w:rPr>
        <w:t>第十四条 协议文本</w:t>
      </w:r>
    </w:p>
    <w:p w:rsidR="002037E0" w:rsidRDefault="002037E0">
      <w:pPr>
        <w:spacing w:line="520" w:lineRule="exact"/>
        <w:ind w:firstLineChars="200" w:firstLine="560"/>
        <w:rPr>
          <w:rFonts w:ascii="宋体" w:hAnsi="宋体"/>
          <w:bCs/>
          <w:sz w:val="28"/>
          <w:szCs w:val="28"/>
        </w:rPr>
      </w:pPr>
      <w:r>
        <w:rPr>
          <w:rFonts w:ascii="宋体" w:hAnsi="宋体"/>
          <w:bCs/>
          <w:sz w:val="28"/>
          <w:szCs w:val="28"/>
        </w:rPr>
        <w:t>1</w:t>
      </w:r>
      <w:r>
        <w:rPr>
          <w:rFonts w:ascii="宋体" w:hAnsi="宋体" w:hint="eastAsia"/>
          <w:bCs/>
          <w:sz w:val="28"/>
          <w:szCs w:val="28"/>
        </w:rPr>
        <w:t>4</w:t>
      </w:r>
      <w:r>
        <w:rPr>
          <w:rFonts w:ascii="宋体" w:hAnsi="宋体"/>
          <w:bCs/>
          <w:sz w:val="28"/>
          <w:szCs w:val="28"/>
        </w:rPr>
        <w:t>.1</w:t>
      </w:r>
      <w:r>
        <w:rPr>
          <w:rFonts w:ascii="宋体" w:hAnsi="宋体" w:hint="eastAsia"/>
          <w:bCs/>
          <w:sz w:val="28"/>
          <w:szCs w:val="28"/>
        </w:rPr>
        <w:t>本协议签订后履行中未尽事宜由双方另行协商。</w:t>
      </w:r>
    </w:p>
    <w:p w:rsidR="002037E0" w:rsidRDefault="002037E0">
      <w:pPr>
        <w:spacing w:line="520" w:lineRule="exact"/>
        <w:ind w:firstLineChars="200" w:firstLine="560"/>
        <w:rPr>
          <w:rFonts w:ascii="宋体" w:hAnsi="宋体"/>
          <w:bCs/>
          <w:sz w:val="28"/>
          <w:szCs w:val="28"/>
        </w:rPr>
      </w:pPr>
      <w:r>
        <w:rPr>
          <w:rFonts w:ascii="宋体" w:hAnsi="宋体"/>
          <w:bCs/>
          <w:sz w:val="28"/>
          <w:szCs w:val="28"/>
        </w:rPr>
        <w:t>1</w:t>
      </w:r>
      <w:r>
        <w:rPr>
          <w:rFonts w:ascii="宋体" w:hAnsi="宋体" w:hint="eastAsia"/>
          <w:bCs/>
          <w:sz w:val="28"/>
          <w:szCs w:val="28"/>
        </w:rPr>
        <w:t>4</w:t>
      </w:r>
      <w:r>
        <w:rPr>
          <w:rFonts w:ascii="宋体" w:hAnsi="宋体"/>
          <w:bCs/>
          <w:sz w:val="28"/>
          <w:szCs w:val="28"/>
        </w:rPr>
        <w:t>.2</w:t>
      </w:r>
      <w:r>
        <w:rPr>
          <w:rFonts w:ascii="宋体" w:hAnsi="宋体" w:hint="eastAsia"/>
          <w:bCs/>
          <w:sz w:val="28"/>
          <w:szCs w:val="28"/>
        </w:rPr>
        <w:t>本协议一式四份，甲乙双方各执两份，各份具有同等法律效力。</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附件一：《标的资产明细表》</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（以下无正文）</w:t>
      </w:r>
    </w:p>
    <w:p w:rsidR="002037E0" w:rsidRDefault="002037E0">
      <w:pPr>
        <w:spacing w:line="360" w:lineRule="auto"/>
        <w:jc w:val="left"/>
        <w:rPr>
          <w:rFonts w:ascii="宋体" w:hAnsi="宋体"/>
          <w:bCs/>
          <w:sz w:val="28"/>
          <w:szCs w:val="28"/>
        </w:rPr>
      </w:pPr>
      <w:r>
        <w:rPr>
          <w:rFonts w:ascii="宋体" w:hAnsi="宋体"/>
          <w:bCs/>
          <w:sz w:val="28"/>
          <w:szCs w:val="28"/>
        </w:rPr>
        <w:br w:type="page"/>
      </w:r>
      <w:r>
        <w:rPr>
          <w:rFonts w:ascii="宋体" w:hAnsi="宋体" w:hint="eastAsia"/>
          <w:bCs/>
          <w:sz w:val="28"/>
          <w:szCs w:val="28"/>
        </w:rPr>
        <w:lastRenderedPageBreak/>
        <w:t>（本页无正文，为</w:t>
      </w:r>
      <w:r>
        <w:rPr>
          <w:rFonts w:ascii="宋体" w:hAnsi="宋体" w:hint="eastAsia"/>
          <w:color w:val="000000"/>
          <w:sz w:val="28"/>
          <w:szCs w:val="28"/>
        </w:rPr>
        <w:t>编号为</w:t>
      </w:r>
      <w:r>
        <w:rPr>
          <w:rFonts w:ascii="宋体" w:hAnsi="宋体" w:hint="eastAsia"/>
          <w:bCs/>
          <w:color w:val="000000"/>
          <w:sz w:val="28"/>
          <w:szCs w:val="28"/>
        </w:rPr>
        <w:t>[            ]《委托处置协议》的</w:t>
      </w:r>
      <w:r>
        <w:rPr>
          <w:rFonts w:ascii="宋体" w:hAnsi="宋体" w:hint="eastAsia"/>
          <w:bCs/>
          <w:sz w:val="28"/>
          <w:szCs w:val="28"/>
        </w:rPr>
        <w:t>签署页）</w:t>
      </w:r>
    </w:p>
    <w:p w:rsidR="002037E0" w:rsidRDefault="002037E0">
      <w:pPr>
        <w:spacing w:line="520" w:lineRule="exact"/>
        <w:ind w:firstLineChars="200" w:firstLine="560"/>
        <w:rPr>
          <w:rFonts w:ascii="宋体" w:hAnsi="宋体"/>
          <w:bCs/>
          <w:sz w:val="28"/>
          <w:szCs w:val="28"/>
        </w:rPr>
      </w:pPr>
    </w:p>
    <w:p w:rsidR="002037E0" w:rsidRDefault="002037E0">
      <w:pPr>
        <w:spacing w:line="520" w:lineRule="exact"/>
        <w:ind w:firstLineChars="200" w:firstLine="560"/>
        <w:rPr>
          <w:rFonts w:ascii="宋体" w:hAnsi="宋体"/>
          <w:bCs/>
          <w:sz w:val="28"/>
          <w:szCs w:val="28"/>
        </w:rPr>
      </w:pPr>
    </w:p>
    <w:p w:rsidR="002037E0" w:rsidRDefault="002037E0">
      <w:pPr>
        <w:spacing w:line="520" w:lineRule="exact"/>
        <w:rPr>
          <w:rFonts w:ascii="宋体" w:hAnsi="宋体"/>
          <w:bCs/>
          <w:sz w:val="28"/>
          <w:szCs w:val="28"/>
        </w:rPr>
      </w:pPr>
      <w:r>
        <w:rPr>
          <w:rFonts w:ascii="宋体" w:hAnsi="宋体" w:hint="eastAsia"/>
          <w:bCs/>
          <w:sz w:val="28"/>
          <w:szCs w:val="28"/>
        </w:rPr>
        <w:t>甲方：</w:t>
      </w:r>
    </w:p>
    <w:p w:rsidR="002037E0" w:rsidRDefault="002037E0">
      <w:pPr>
        <w:spacing w:line="520" w:lineRule="exact"/>
        <w:rPr>
          <w:rFonts w:ascii="宋体" w:hAnsi="宋体"/>
          <w:bCs/>
          <w:sz w:val="28"/>
          <w:szCs w:val="28"/>
        </w:rPr>
      </w:pPr>
      <w:r>
        <w:rPr>
          <w:rFonts w:ascii="宋体" w:hAnsi="宋体" w:hint="eastAsia"/>
          <w:bCs/>
          <w:sz w:val="28"/>
          <w:szCs w:val="28"/>
        </w:rPr>
        <w:t>负责人（或授权签署人）：</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年</w:t>
      </w:r>
      <w:r>
        <w:rPr>
          <w:rFonts w:ascii="宋体" w:hAnsi="宋体"/>
          <w:bCs/>
          <w:sz w:val="28"/>
          <w:szCs w:val="28"/>
        </w:rPr>
        <w:t xml:space="preserve">  </w:t>
      </w:r>
      <w:r>
        <w:rPr>
          <w:rFonts w:ascii="宋体" w:hAnsi="宋体" w:hint="eastAsia"/>
          <w:bCs/>
          <w:sz w:val="28"/>
          <w:szCs w:val="28"/>
        </w:rPr>
        <w:t>月</w:t>
      </w:r>
      <w:r>
        <w:rPr>
          <w:rFonts w:ascii="宋体" w:hAnsi="宋体"/>
          <w:bCs/>
          <w:sz w:val="28"/>
          <w:szCs w:val="28"/>
        </w:rPr>
        <w:t xml:space="preserve">   </w:t>
      </w:r>
      <w:r>
        <w:rPr>
          <w:rFonts w:ascii="宋体" w:hAnsi="宋体" w:hint="eastAsia"/>
          <w:bCs/>
          <w:sz w:val="28"/>
          <w:szCs w:val="28"/>
        </w:rPr>
        <w:t>日</w:t>
      </w:r>
    </w:p>
    <w:p w:rsidR="002037E0" w:rsidRDefault="002037E0">
      <w:pPr>
        <w:spacing w:line="520" w:lineRule="exact"/>
        <w:ind w:firstLineChars="200" w:firstLine="560"/>
        <w:rPr>
          <w:rFonts w:ascii="宋体" w:hAnsi="宋体"/>
          <w:bCs/>
          <w:sz w:val="28"/>
          <w:szCs w:val="28"/>
        </w:rPr>
      </w:pPr>
    </w:p>
    <w:p w:rsidR="002037E0" w:rsidRDefault="002037E0">
      <w:pPr>
        <w:spacing w:line="520" w:lineRule="exact"/>
        <w:ind w:firstLineChars="200" w:firstLine="560"/>
        <w:rPr>
          <w:rFonts w:ascii="宋体" w:hAnsi="宋体"/>
          <w:bCs/>
          <w:sz w:val="28"/>
          <w:szCs w:val="28"/>
        </w:rPr>
      </w:pPr>
    </w:p>
    <w:p w:rsidR="002037E0" w:rsidRDefault="002037E0">
      <w:pPr>
        <w:spacing w:line="520" w:lineRule="exact"/>
        <w:rPr>
          <w:rFonts w:ascii="宋体" w:hAnsi="宋体"/>
          <w:bCs/>
          <w:sz w:val="28"/>
          <w:szCs w:val="28"/>
        </w:rPr>
      </w:pPr>
      <w:r>
        <w:rPr>
          <w:rFonts w:ascii="宋体" w:hAnsi="宋体" w:hint="eastAsia"/>
          <w:bCs/>
          <w:sz w:val="28"/>
          <w:szCs w:val="28"/>
        </w:rPr>
        <w:t>乙方：</w:t>
      </w:r>
    </w:p>
    <w:p w:rsidR="002037E0" w:rsidRDefault="002037E0">
      <w:pPr>
        <w:spacing w:line="520" w:lineRule="exact"/>
        <w:rPr>
          <w:rFonts w:ascii="宋体" w:hAnsi="宋体"/>
          <w:bCs/>
          <w:sz w:val="28"/>
          <w:szCs w:val="28"/>
        </w:rPr>
      </w:pPr>
      <w:r>
        <w:rPr>
          <w:rFonts w:ascii="宋体" w:hAnsi="宋体" w:hint="eastAsia"/>
          <w:bCs/>
          <w:sz w:val="28"/>
          <w:szCs w:val="28"/>
        </w:rPr>
        <w:t>法定代表人（或授权签署人）</w:t>
      </w:r>
    </w:p>
    <w:p w:rsidR="002037E0" w:rsidRDefault="002037E0">
      <w:pPr>
        <w:spacing w:line="520" w:lineRule="exact"/>
        <w:ind w:firstLineChars="200" w:firstLine="560"/>
        <w:rPr>
          <w:rFonts w:ascii="宋体" w:hAnsi="宋体"/>
          <w:bCs/>
          <w:sz w:val="28"/>
          <w:szCs w:val="28"/>
        </w:rPr>
      </w:pPr>
      <w:r>
        <w:rPr>
          <w:rFonts w:ascii="宋体" w:hAnsi="宋体" w:hint="eastAsia"/>
          <w:bCs/>
          <w:sz w:val="28"/>
          <w:szCs w:val="28"/>
        </w:rPr>
        <w:t>年</w:t>
      </w:r>
      <w:r>
        <w:rPr>
          <w:rFonts w:ascii="宋体" w:hAnsi="宋体"/>
          <w:bCs/>
          <w:sz w:val="28"/>
          <w:szCs w:val="28"/>
        </w:rPr>
        <w:t xml:space="preserve">  </w:t>
      </w:r>
      <w:r>
        <w:rPr>
          <w:rFonts w:ascii="宋体" w:hAnsi="宋体" w:hint="eastAsia"/>
          <w:bCs/>
          <w:sz w:val="28"/>
          <w:szCs w:val="28"/>
        </w:rPr>
        <w:t>月</w:t>
      </w:r>
      <w:r>
        <w:rPr>
          <w:rFonts w:ascii="宋体" w:hAnsi="宋体"/>
          <w:bCs/>
          <w:sz w:val="28"/>
          <w:szCs w:val="28"/>
        </w:rPr>
        <w:t xml:space="preserve">   </w:t>
      </w:r>
      <w:r>
        <w:rPr>
          <w:rFonts w:ascii="宋体" w:hAnsi="宋体" w:hint="eastAsia"/>
          <w:bCs/>
          <w:sz w:val="28"/>
          <w:szCs w:val="28"/>
        </w:rPr>
        <w:t>日</w:t>
      </w:r>
    </w:p>
    <w:p w:rsidR="002037E0" w:rsidRDefault="002037E0">
      <w:pPr>
        <w:spacing w:line="520" w:lineRule="exact"/>
        <w:rPr>
          <w:rFonts w:ascii="宋体" w:hAnsi="宋体"/>
          <w:b/>
          <w:sz w:val="28"/>
          <w:szCs w:val="28"/>
        </w:rPr>
      </w:pPr>
    </w:p>
    <w:p w:rsidR="002037E0" w:rsidRDefault="002037E0">
      <w:pPr>
        <w:spacing w:line="520" w:lineRule="exact"/>
        <w:rPr>
          <w:rFonts w:ascii="宋体" w:hAnsi="宋体"/>
          <w:b/>
          <w:sz w:val="28"/>
          <w:szCs w:val="28"/>
        </w:rPr>
      </w:pPr>
    </w:p>
    <w:p w:rsidR="002037E0" w:rsidRDefault="002037E0">
      <w:pPr>
        <w:spacing w:line="520" w:lineRule="exact"/>
        <w:rPr>
          <w:rFonts w:ascii="宋体" w:hAnsi="宋体"/>
          <w:b/>
          <w:sz w:val="28"/>
          <w:szCs w:val="28"/>
        </w:rPr>
      </w:pPr>
    </w:p>
    <w:p w:rsidR="002037E0" w:rsidRDefault="002037E0">
      <w:pPr>
        <w:spacing w:line="520" w:lineRule="exact"/>
        <w:rPr>
          <w:rFonts w:ascii="宋体" w:hAnsi="宋体"/>
          <w:b/>
          <w:sz w:val="28"/>
          <w:szCs w:val="28"/>
        </w:rPr>
      </w:pPr>
    </w:p>
    <w:p w:rsidR="002037E0" w:rsidRDefault="002037E0">
      <w:pPr>
        <w:spacing w:line="520" w:lineRule="exact"/>
        <w:rPr>
          <w:rFonts w:ascii="宋体" w:hAnsi="宋体"/>
          <w:b/>
          <w:sz w:val="28"/>
          <w:szCs w:val="28"/>
        </w:rPr>
      </w:pPr>
    </w:p>
    <w:p w:rsidR="002037E0" w:rsidRDefault="002037E0">
      <w:pPr>
        <w:widowControl/>
        <w:spacing w:line="520" w:lineRule="exact"/>
        <w:jc w:val="left"/>
        <w:rPr>
          <w:rFonts w:ascii="宋体" w:hAnsi="宋体"/>
          <w:b/>
          <w:sz w:val="28"/>
          <w:szCs w:val="28"/>
        </w:rPr>
      </w:pPr>
      <w:r>
        <w:rPr>
          <w:rFonts w:ascii="宋体" w:hAnsi="宋体"/>
          <w:b/>
          <w:sz w:val="28"/>
          <w:szCs w:val="28"/>
        </w:rPr>
        <w:br w:type="page"/>
      </w:r>
      <w:r>
        <w:rPr>
          <w:rFonts w:ascii="宋体" w:hAnsi="宋体" w:hint="eastAsia"/>
          <w:b/>
          <w:sz w:val="28"/>
          <w:szCs w:val="28"/>
        </w:rPr>
        <w:lastRenderedPageBreak/>
        <w:t>附件一：标的资产明细表</w:t>
      </w:r>
    </w:p>
    <w:p w:rsidR="002037E0" w:rsidRDefault="002037E0">
      <w:pPr>
        <w:spacing w:line="520" w:lineRule="exact"/>
        <w:rPr>
          <w:rFonts w:ascii="宋体" w:hAnsi="宋体"/>
          <w:b/>
          <w:sz w:val="28"/>
          <w:szCs w:val="28"/>
        </w:rPr>
      </w:pPr>
      <w:r>
        <w:rPr>
          <w:rFonts w:ascii="宋体" w:hAnsi="宋体" w:hint="eastAsia"/>
          <w:b/>
          <w:sz w:val="28"/>
          <w:szCs w:val="28"/>
        </w:rPr>
        <w:t xml:space="preserve">                                                     </w:t>
      </w:r>
      <w:r>
        <w:rPr>
          <w:rFonts w:ascii="宋体" w:hAnsi="宋体" w:cs="宋体" w:hint="eastAsia"/>
          <w:kern w:val="0"/>
          <w:sz w:val="28"/>
          <w:szCs w:val="28"/>
        </w:rPr>
        <w:t>单位：（人民币，万元）</w:t>
      </w:r>
    </w:p>
    <w:tbl>
      <w:tblPr>
        <w:tblW w:w="0" w:type="auto"/>
        <w:tblLayout w:type="fixed"/>
        <w:tblLook w:val="0000" w:firstRow="0" w:lastRow="0" w:firstColumn="0" w:lastColumn="0" w:noHBand="0" w:noVBand="0"/>
      </w:tblPr>
      <w:tblGrid>
        <w:gridCol w:w="640"/>
        <w:gridCol w:w="2021"/>
        <w:gridCol w:w="1740"/>
        <w:gridCol w:w="2146"/>
        <w:gridCol w:w="1975"/>
      </w:tblGrid>
      <w:tr w:rsidR="002037E0">
        <w:trPr>
          <w:trHeight w:val="624"/>
        </w:trPr>
        <w:tc>
          <w:tcPr>
            <w:tcW w:w="640" w:type="dxa"/>
            <w:vMerge w:val="restart"/>
            <w:tcBorders>
              <w:top w:val="single" w:sz="4" w:space="0" w:color="auto"/>
              <w:left w:val="single" w:sz="4" w:space="0" w:color="auto"/>
              <w:bottom w:val="single" w:sz="4" w:space="0" w:color="000000"/>
              <w:right w:val="single" w:sz="4" w:space="0" w:color="auto"/>
            </w:tcBorders>
            <w:shd w:val="clear" w:color="auto" w:fill="C0C0C0"/>
            <w:vAlign w:val="center"/>
          </w:tcPr>
          <w:p w:rsidR="002037E0" w:rsidRDefault="002037E0">
            <w:pPr>
              <w:widowControl/>
              <w:spacing w:line="520" w:lineRule="exact"/>
              <w:jc w:val="center"/>
              <w:rPr>
                <w:rFonts w:ascii="宋体" w:hAnsi="宋体" w:cs="宋体"/>
                <w:b/>
                <w:bCs/>
                <w:color w:val="000000"/>
                <w:kern w:val="0"/>
                <w:sz w:val="24"/>
              </w:rPr>
            </w:pPr>
            <w:r>
              <w:rPr>
                <w:rFonts w:ascii="宋体" w:hAnsi="宋体" w:cs="宋体" w:hint="eastAsia"/>
                <w:b/>
                <w:bCs/>
                <w:color w:val="000000"/>
                <w:kern w:val="0"/>
                <w:sz w:val="24"/>
              </w:rPr>
              <w:t>序号</w:t>
            </w:r>
          </w:p>
        </w:tc>
        <w:tc>
          <w:tcPr>
            <w:tcW w:w="2021" w:type="dxa"/>
            <w:vMerge w:val="restart"/>
            <w:tcBorders>
              <w:top w:val="single" w:sz="4" w:space="0" w:color="auto"/>
              <w:left w:val="single" w:sz="4" w:space="0" w:color="auto"/>
              <w:bottom w:val="single" w:sz="4" w:space="0" w:color="000000"/>
              <w:right w:val="single" w:sz="4" w:space="0" w:color="auto"/>
            </w:tcBorders>
            <w:shd w:val="clear" w:color="auto" w:fill="C0C0C0"/>
            <w:vAlign w:val="center"/>
          </w:tcPr>
          <w:p w:rsidR="002037E0" w:rsidRDefault="002037E0">
            <w:pPr>
              <w:widowControl/>
              <w:spacing w:line="520" w:lineRule="exact"/>
              <w:jc w:val="center"/>
              <w:rPr>
                <w:rFonts w:ascii="宋体" w:hAnsi="宋体" w:cs="宋体"/>
                <w:b/>
                <w:bCs/>
                <w:color w:val="000000"/>
                <w:kern w:val="0"/>
                <w:sz w:val="24"/>
              </w:rPr>
            </w:pPr>
            <w:r>
              <w:rPr>
                <w:rFonts w:ascii="宋体" w:hAnsi="宋体" w:cs="宋体" w:hint="eastAsia"/>
                <w:b/>
                <w:bCs/>
                <w:color w:val="000000"/>
                <w:kern w:val="0"/>
                <w:sz w:val="24"/>
              </w:rPr>
              <w:t>标的资产名称</w:t>
            </w:r>
          </w:p>
        </w:tc>
        <w:tc>
          <w:tcPr>
            <w:tcW w:w="1740" w:type="dxa"/>
            <w:vMerge w:val="restart"/>
            <w:tcBorders>
              <w:top w:val="single" w:sz="4" w:space="0" w:color="auto"/>
              <w:left w:val="single" w:sz="4" w:space="0" w:color="auto"/>
              <w:bottom w:val="single" w:sz="4" w:space="0" w:color="000000"/>
              <w:right w:val="single" w:sz="4" w:space="0" w:color="auto"/>
            </w:tcBorders>
            <w:shd w:val="clear" w:color="auto" w:fill="C0C0C0"/>
            <w:vAlign w:val="center"/>
          </w:tcPr>
          <w:p w:rsidR="002037E0" w:rsidRDefault="002037E0">
            <w:pPr>
              <w:widowControl/>
              <w:spacing w:line="520" w:lineRule="exact"/>
              <w:jc w:val="center"/>
              <w:rPr>
                <w:rFonts w:ascii="宋体" w:hAnsi="宋体" w:cs="宋体"/>
                <w:b/>
                <w:bCs/>
                <w:kern w:val="0"/>
                <w:sz w:val="24"/>
              </w:rPr>
            </w:pPr>
            <w:r>
              <w:rPr>
                <w:rFonts w:ascii="宋体" w:hAnsi="宋体" w:cs="宋体" w:hint="eastAsia"/>
                <w:b/>
                <w:bCs/>
                <w:kern w:val="0"/>
                <w:sz w:val="24"/>
              </w:rPr>
              <w:t>账面价值</w:t>
            </w:r>
          </w:p>
        </w:tc>
        <w:tc>
          <w:tcPr>
            <w:tcW w:w="2146" w:type="dxa"/>
            <w:vMerge w:val="restart"/>
            <w:tcBorders>
              <w:top w:val="single" w:sz="4" w:space="0" w:color="auto"/>
              <w:left w:val="single" w:sz="4" w:space="0" w:color="auto"/>
              <w:bottom w:val="single" w:sz="4" w:space="0" w:color="000000"/>
              <w:right w:val="single" w:sz="4" w:space="0" w:color="auto"/>
            </w:tcBorders>
            <w:shd w:val="clear" w:color="auto" w:fill="C0C0C0"/>
            <w:vAlign w:val="center"/>
          </w:tcPr>
          <w:p w:rsidR="002037E0" w:rsidRDefault="002037E0">
            <w:pPr>
              <w:spacing w:line="520" w:lineRule="exact"/>
              <w:jc w:val="center"/>
              <w:rPr>
                <w:rFonts w:ascii="宋体" w:hAnsi="宋体" w:cs="宋体"/>
                <w:b/>
                <w:bCs/>
                <w:kern w:val="0"/>
                <w:sz w:val="24"/>
              </w:rPr>
            </w:pPr>
            <w:r>
              <w:rPr>
                <w:rFonts w:ascii="宋体" w:hAnsi="宋体" w:cs="宋体" w:hint="eastAsia"/>
                <w:b/>
                <w:bCs/>
                <w:kern w:val="0"/>
                <w:sz w:val="24"/>
              </w:rPr>
              <w:t>债务人</w:t>
            </w:r>
          </w:p>
          <w:p w:rsidR="002037E0" w:rsidRDefault="002037E0">
            <w:pPr>
              <w:spacing w:line="520" w:lineRule="exact"/>
              <w:jc w:val="center"/>
              <w:rPr>
                <w:rFonts w:ascii="宋体" w:hAnsi="宋体" w:cs="宋体"/>
                <w:b/>
                <w:bCs/>
                <w:kern w:val="0"/>
                <w:sz w:val="24"/>
              </w:rPr>
            </w:pPr>
            <w:r>
              <w:rPr>
                <w:rFonts w:ascii="宋体" w:hAnsi="宋体" w:cs="宋体" w:hint="eastAsia"/>
                <w:b/>
                <w:bCs/>
                <w:kern w:val="0"/>
                <w:sz w:val="24"/>
              </w:rPr>
              <w:t>（义务人或资产描述）</w:t>
            </w:r>
          </w:p>
        </w:tc>
        <w:tc>
          <w:tcPr>
            <w:tcW w:w="1975" w:type="dxa"/>
            <w:vMerge w:val="restart"/>
            <w:tcBorders>
              <w:top w:val="single" w:sz="4" w:space="0" w:color="auto"/>
              <w:left w:val="single" w:sz="4" w:space="0" w:color="auto"/>
              <w:bottom w:val="single" w:sz="4" w:space="0" w:color="000000"/>
              <w:right w:val="single" w:sz="4" w:space="0" w:color="auto"/>
            </w:tcBorders>
            <w:shd w:val="clear" w:color="auto" w:fill="C0C0C0"/>
            <w:vAlign w:val="center"/>
          </w:tcPr>
          <w:p w:rsidR="002037E0" w:rsidRDefault="002037E0">
            <w:pPr>
              <w:spacing w:line="520" w:lineRule="exact"/>
              <w:jc w:val="center"/>
              <w:rPr>
                <w:rFonts w:ascii="宋体" w:hAnsi="宋体" w:cs="宋体"/>
                <w:b/>
                <w:bCs/>
                <w:kern w:val="0"/>
                <w:sz w:val="24"/>
              </w:rPr>
            </w:pPr>
            <w:r>
              <w:rPr>
                <w:rFonts w:ascii="宋体" w:hAnsi="宋体" w:cs="宋体" w:hint="eastAsia"/>
                <w:b/>
                <w:bCs/>
                <w:kern w:val="0"/>
                <w:sz w:val="24"/>
              </w:rPr>
              <w:t>处置目标金额</w:t>
            </w:r>
          </w:p>
        </w:tc>
      </w:tr>
      <w:tr w:rsidR="002037E0">
        <w:trPr>
          <w:trHeight w:val="624"/>
        </w:trPr>
        <w:tc>
          <w:tcPr>
            <w:tcW w:w="640" w:type="dxa"/>
            <w:vMerge/>
            <w:tcBorders>
              <w:top w:val="single" w:sz="4" w:space="0" w:color="auto"/>
              <w:left w:val="single" w:sz="4" w:space="0" w:color="auto"/>
              <w:bottom w:val="single" w:sz="4" w:space="0" w:color="000000"/>
              <w:right w:val="single" w:sz="4" w:space="0" w:color="auto"/>
            </w:tcBorders>
            <w:vAlign w:val="center"/>
          </w:tcPr>
          <w:p w:rsidR="002037E0" w:rsidRDefault="002037E0">
            <w:pPr>
              <w:widowControl/>
              <w:spacing w:line="520" w:lineRule="exact"/>
              <w:jc w:val="center"/>
              <w:rPr>
                <w:rFonts w:ascii="宋体" w:hAnsi="宋体" w:cs="宋体"/>
                <w:b/>
                <w:bCs/>
                <w:color w:val="000000"/>
                <w:kern w:val="0"/>
                <w:sz w:val="24"/>
              </w:rPr>
            </w:pPr>
          </w:p>
        </w:tc>
        <w:tc>
          <w:tcPr>
            <w:tcW w:w="2021" w:type="dxa"/>
            <w:vMerge/>
            <w:tcBorders>
              <w:top w:val="single" w:sz="4" w:space="0" w:color="auto"/>
              <w:left w:val="single" w:sz="4" w:space="0" w:color="auto"/>
              <w:bottom w:val="single" w:sz="4" w:space="0" w:color="000000"/>
              <w:right w:val="single" w:sz="4" w:space="0" w:color="auto"/>
            </w:tcBorders>
            <w:vAlign w:val="center"/>
          </w:tcPr>
          <w:p w:rsidR="002037E0" w:rsidRDefault="002037E0">
            <w:pPr>
              <w:widowControl/>
              <w:spacing w:line="520" w:lineRule="exact"/>
              <w:rPr>
                <w:rFonts w:ascii="宋体" w:hAnsi="宋体" w:cs="宋体"/>
                <w:b/>
                <w:bCs/>
                <w:color w:val="000000"/>
                <w:kern w:val="0"/>
                <w:sz w:val="24"/>
              </w:rPr>
            </w:pPr>
          </w:p>
        </w:tc>
        <w:tc>
          <w:tcPr>
            <w:tcW w:w="1740" w:type="dxa"/>
            <w:vMerge/>
            <w:tcBorders>
              <w:top w:val="single" w:sz="4" w:space="0" w:color="auto"/>
              <w:left w:val="single" w:sz="4" w:space="0" w:color="auto"/>
              <w:bottom w:val="single" w:sz="4" w:space="0" w:color="000000"/>
              <w:right w:val="single" w:sz="4" w:space="0" w:color="auto"/>
            </w:tcBorders>
            <w:vAlign w:val="center"/>
          </w:tcPr>
          <w:p w:rsidR="002037E0" w:rsidRDefault="002037E0">
            <w:pPr>
              <w:widowControl/>
              <w:spacing w:line="520" w:lineRule="exact"/>
              <w:jc w:val="right"/>
              <w:rPr>
                <w:rFonts w:ascii="宋体" w:hAnsi="宋体" w:cs="宋体"/>
                <w:b/>
                <w:bCs/>
                <w:kern w:val="0"/>
                <w:sz w:val="24"/>
              </w:rPr>
            </w:pPr>
          </w:p>
        </w:tc>
        <w:tc>
          <w:tcPr>
            <w:tcW w:w="2146" w:type="dxa"/>
            <w:vMerge/>
            <w:tcBorders>
              <w:top w:val="single" w:sz="4" w:space="0" w:color="auto"/>
              <w:left w:val="single" w:sz="4" w:space="0" w:color="auto"/>
              <w:bottom w:val="single" w:sz="4" w:space="0" w:color="000000"/>
              <w:right w:val="single" w:sz="4" w:space="0" w:color="auto"/>
            </w:tcBorders>
            <w:vAlign w:val="center"/>
          </w:tcPr>
          <w:p w:rsidR="002037E0" w:rsidRDefault="002037E0">
            <w:pPr>
              <w:widowControl/>
              <w:spacing w:line="520" w:lineRule="exact"/>
              <w:jc w:val="right"/>
              <w:rPr>
                <w:rFonts w:ascii="宋体" w:hAnsi="宋体" w:cs="宋体"/>
                <w:b/>
                <w:bCs/>
                <w:kern w:val="0"/>
                <w:sz w:val="24"/>
              </w:rPr>
            </w:pPr>
          </w:p>
        </w:tc>
        <w:tc>
          <w:tcPr>
            <w:tcW w:w="1975" w:type="dxa"/>
            <w:vMerge/>
            <w:tcBorders>
              <w:top w:val="single" w:sz="4" w:space="0" w:color="auto"/>
              <w:left w:val="single" w:sz="4" w:space="0" w:color="auto"/>
              <w:bottom w:val="single" w:sz="4" w:space="0" w:color="000000"/>
              <w:right w:val="single" w:sz="4" w:space="0" w:color="auto"/>
            </w:tcBorders>
            <w:vAlign w:val="center"/>
          </w:tcPr>
          <w:p w:rsidR="002037E0" w:rsidRDefault="002037E0">
            <w:pPr>
              <w:widowControl/>
              <w:spacing w:line="520" w:lineRule="exact"/>
              <w:jc w:val="right"/>
              <w:rPr>
                <w:rFonts w:ascii="宋体" w:hAnsi="宋体" w:cs="宋体"/>
                <w:b/>
                <w:bCs/>
                <w:kern w:val="0"/>
                <w:sz w:val="24"/>
              </w:rPr>
            </w:pPr>
          </w:p>
        </w:tc>
      </w:tr>
      <w:tr w:rsidR="002037E0">
        <w:trPr>
          <w:trHeight w:val="315"/>
        </w:trPr>
        <w:tc>
          <w:tcPr>
            <w:tcW w:w="640" w:type="dxa"/>
            <w:tcBorders>
              <w:top w:val="nil"/>
              <w:left w:val="single" w:sz="4" w:space="0" w:color="auto"/>
              <w:bottom w:val="single" w:sz="4" w:space="0" w:color="auto"/>
              <w:right w:val="single" w:sz="4" w:space="0" w:color="auto"/>
            </w:tcBorders>
            <w:vAlign w:val="center"/>
          </w:tcPr>
          <w:p w:rsidR="002037E0" w:rsidRDefault="002037E0">
            <w:pPr>
              <w:widowControl/>
              <w:spacing w:line="520" w:lineRule="exact"/>
              <w:jc w:val="center"/>
              <w:rPr>
                <w:rFonts w:ascii="宋体" w:hAnsi="宋体"/>
                <w:color w:val="000000"/>
                <w:kern w:val="0"/>
                <w:sz w:val="24"/>
              </w:rPr>
            </w:pPr>
            <w:r>
              <w:rPr>
                <w:rFonts w:ascii="宋体" w:hAnsi="宋体" w:hint="eastAsia"/>
                <w:color w:val="000000"/>
                <w:kern w:val="0"/>
                <w:sz w:val="24"/>
              </w:rPr>
              <w:t>1</w:t>
            </w:r>
          </w:p>
        </w:tc>
        <w:tc>
          <w:tcPr>
            <w:tcW w:w="2021" w:type="dxa"/>
            <w:tcBorders>
              <w:top w:val="nil"/>
              <w:left w:val="nil"/>
              <w:bottom w:val="single" w:sz="4" w:space="0" w:color="auto"/>
              <w:right w:val="single" w:sz="4" w:space="0" w:color="auto"/>
            </w:tcBorders>
            <w:vAlign w:val="center"/>
          </w:tcPr>
          <w:p w:rsidR="002037E0" w:rsidRDefault="002037E0">
            <w:pPr>
              <w:widowControl/>
              <w:spacing w:line="520" w:lineRule="exact"/>
              <w:rPr>
                <w:rFonts w:ascii="宋体" w:hAnsi="宋体" w:cs="宋体"/>
                <w:color w:val="000000"/>
                <w:kern w:val="0"/>
                <w:sz w:val="24"/>
              </w:rPr>
            </w:pPr>
          </w:p>
        </w:tc>
        <w:tc>
          <w:tcPr>
            <w:tcW w:w="1740" w:type="dxa"/>
            <w:tcBorders>
              <w:top w:val="nil"/>
              <w:left w:val="nil"/>
              <w:bottom w:val="single" w:sz="4" w:space="0" w:color="auto"/>
              <w:right w:val="single" w:sz="4" w:space="0" w:color="auto"/>
            </w:tcBorders>
            <w:vAlign w:val="center"/>
          </w:tcPr>
          <w:p w:rsidR="002037E0" w:rsidRDefault="002037E0">
            <w:pPr>
              <w:widowControl/>
              <w:spacing w:line="520" w:lineRule="exact"/>
              <w:jc w:val="right"/>
              <w:rPr>
                <w:rFonts w:ascii="宋体" w:hAnsi="宋体"/>
                <w:color w:val="000000"/>
                <w:kern w:val="0"/>
                <w:sz w:val="24"/>
              </w:rPr>
            </w:pPr>
          </w:p>
        </w:tc>
        <w:tc>
          <w:tcPr>
            <w:tcW w:w="2146" w:type="dxa"/>
            <w:tcBorders>
              <w:top w:val="nil"/>
              <w:left w:val="nil"/>
              <w:bottom w:val="single" w:sz="4" w:space="0" w:color="auto"/>
              <w:right w:val="single" w:sz="4" w:space="0" w:color="auto"/>
            </w:tcBorders>
            <w:vAlign w:val="center"/>
          </w:tcPr>
          <w:p w:rsidR="002037E0" w:rsidRDefault="002037E0">
            <w:pPr>
              <w:widowControl/>
              <w:spacing w:line="520" w:lineRule="exact"/>
              <w:jc w:val="right"/>
              <w:rPr>
                <w:rFonts w:ascii="宋体" w:hAnsi="宋体"/>
                <w:color w:val="000000"/>
                <w:kern w:val="0"/>
                <w:sz w:val="24"/>
              </w:rPr>
            </w:pPr>
          </w:p>
        </w:tc>
        <w:tc>
          <w:tcPr>
            <w:tcW w:w="1975" w:type="dxa"/>
            <w:tcBorders>
              <w:top w:val="nil"/>
              <w:left w:val="nil"/>
              <w:bottom w:val="single" w:sz="4" w:space="0" w:color="auto"/>
              <w:right w:val="single" w:sz="4" w:space="0" w:color="auto"/>
            </w:tcBorders>
            <w:vAlign w:val="center"/>
          </w:tcPr>
          <w:p w:rsidR="002037E0" w:rsidRDefault="002037E0">
            <w:pPr>
              <w:widowControl/>
              <w:spacing w:line="520" w:lineRule="exact"/>
              <w:jc w:val="right"/>
              <w:rPr>
                <w:rFonts w:ascii="宋体" w:hAnsi="宋体"/>
                <w:color w:val="000000"/>
                <w:kern w:val="0"/>
                <w:sz w:val="24"/>
              </w:rPr>
            </w:pPr>
          </w:p>
        </w:tc>
      </w:tr>
      <w:tr w:rsidR="002037E0">
        <w:trPr>
          <w:trHeight w:val="315"/>
        </w:trPr>
        <w:tc>
          <w:tcPr>
            <w:tcW w:w="640" w:type="dxa"/>
            <w:tcBorders>
              <w:top w:val="nil"/>
              <w:left w:val="single" w:sz="4" w:space="0" w:color="auto"/>
              <w:bottom w:val="single" w:sz="4" w:space="0" w:color="auto"/>
              <w:right w:val="single" w:sz="4" w:space="0" w:color="auto"/>
            </w:tcBorders>
            <w:vAlign w:val="center"/>
          </w:tcPr>
          <w:p w:rsidR="002037E0" w:rsidRDefault="002037E0">
            <w:pPr>
              <w:widowControl/>
              <w:spacing w:line="520" w:lineRule="exact"/>
              <w:jc w:val="center"/>
              <w:rPr>
                <w:rFonts w:ascii="宋体" w:hAnsi="宋体"/>
                <w:color w:val="000000"/>
                <w:kern w:val="0"/>
                <w:sz w:val="24"/>
              </w:rPr>
            </w:pPr>
            <w:r>
              <w:rPr>
                <w:rFonts w:ascii="宋体" w:hAnsi="宋体" w:hint="eastAsia"/>
                <w:color w:val="000000"/>
                <w:kern w:val="0"/>
                <w:sz w:val="24"/>
              </w:rPr>
              <w:t>2</w:t>
            </w:r>
          </w:p>
        </w:tc>
        <w:tc>
          <w:tcPr>
            <w:tcW w:w="2021" w:type="dxa"/>
            <w:tcBorders>
              <w:top w:val="nil"/>
              <w:left w:val="nil"/>
              <w:bottom w:val="single" w:sz="4" w:space="0" w:color="auto"/>
              <w:right w:val="single" w:sz="4" w:space="0" w:color="auto"/>
            </w:tcBorders>
            <w:vAlign w:val="center"/>
          </w:tcPr>
          <w:p w:rsidR="002037E0" w:rsidRDefault="002037E0">
            <w:pPr>
              <w:widowControl/>
              <w:spacing w:line="520" w:lineRule="exact"/>
              <w:rPr>
                <w:rFonts w:ascii="宋体" w:hAnsi="宋体" w:cs="宋体"/>
                <w:color w:val="000000"/>
                <w:kern w:val="0"/>
                <w:sz w:val="24"/>
              </w:rPr>
            </w:pPr>
          </w:p>
        </w:tc>
        <w:tc>
          <w:tcPr>
            <w:tcW w:w="1740" w:type="dxa"/>
            <w:tcBorders>
              <w:top w:val="nil"/>
              <w:left w:val="nil"/>
              <w:bottom w:val="single" w:sz="4" w:space="0" w:color="auto"/>
              <w:right w:val="single" w:sz="4" w:space="0" w:color="auto"/>
            </w:tcBorders>
            <w:vAlign w:val="center"/>
          </w:tcPr>
          <w:p w:rsidR="002037E0" w:rsidRDefault="002037E0">
            <w:pPr>
              <w:widowControl/>
              <w:spacing w:line="520" w:lineRule="exact"/>
              <w:jc w:val="right"/>
              <w:rPr>
                <w:rFonts w:ascii="宋体" w:hAnsi="宋体"/>
                <w:color w:val="000000"/>
                <w:kern w:val="0"/>
                <w:sz w:val="24"/>
              </w:rPr>
            </w:pPr>
          </w:p>
        </w:tc>
        <w:tc>
          <w:tcPr>
            <w:tcW w:w="2146" w:type="dxa"/>
            <w:tcBorders>
              <w:top w:val="nil"/>
              <w:left w:val="nil"/>
              <w:bottom w:val="single" w:sz="4" w:space="0" w:color="auto"/>
              <w:right w:val="single" w:sz="4" w:space="0" w:color="auto"/>
            </w:tcBorders>
            <w:vAlign w:val="center"/>
          </w:tcPr>
          <w:p w:rsidR="002037E0" w:rsidRDefault="002037E0">
            <w:pPr>
              <w:widowControl/>
              <w:spacing w:line="520" w:lineRule="exact"/>
              <w:jc w:val="right"/>
              <w:rPr>
                <w:rFonts w:ascii="宋体" w:hAnsi="宋体"/>
                <w:color w:val="000000"/>
                <w:kern w:val="0"/>
                <w:sz w:val="24"/>
              </w:rPr>
            </w:pPr>
          </w:p>
        </w:tc>
        <w:tc>
          <w:tcPr>
            <w:tcW w:w="1975" w:type="dxa"/>
            <w:tcBorders>
              <w:top w:val="nil"/>
              <w:left w:val="nil"/>
              <w:bottom w:val="single" w:sz="4" w:space="0" w:color="auto"/>
              <w:right w:val="single" w:sz="4" w:space="0" w:color="auto"/>
            </w:tcBorders>
            <w:vAlign w:val="center"/>
          </w:tcPr>
          <w:p w:rsidR="002037E0" w:rsidRDefault="002037E0">
            <w:pPr>
              <w:widowControl/>
              <w:spacing w:line="520" w:lineRule="exact"/>
              <w:jc w:val="right"/>
              <w:rPr>
                <w:rFonts w:ascii="宋体" w:hAnsi="宋体"/>
                <w:color w:val="000000"/>
                <w:kern w:val="0"/>
                <w:sz w:val="24"/>
              </w:rPr>
            </w:pPr>
          </w:p>
        </w:tc>
      </w:tr>
      <w:tr w:rsidR="002037E0">
        <w:trPr>
          <w:trHeight w:val="315"/>
        </w:trPr>
        <w:tc>
          <w:tcPr>
            <w:tcW w:w="640" w:type="dxa"/>
            <w:tcBorders>
              <w:top w:val="nil"/>
              <w:left w:val="single" w:sz="4" w:space="0" w:color="auto"/>
              <w:bottom w:val="single" w:sz="4" w:space="0" w:color="auto"/>
              <w:right w:val="single" w:sz="4" w:space="0" w:color="auto"/>
            </w:tcBorders>
            <w:vAlign w:val="center"/>
          </w:tcPr>
          <w:p w:rsidR="002037E0" w:rsidRDefault="002037E0">
            <w:pPr>
              <w:widowControl/>
              <w:spacing w:line="520" w:lineRule="exact"/>
              <w:jc w:val="center"/>
              <w:rPr>
                <w:rFonts w:ascii="宋体" w:hAnsi="宋体"/>
                <w:color w:val="000000"/>
                <w:kern w:val="0"/>
                <w:sz w:val="24"/>
              </w:rPr>
            </w:pPr>
            <w:r>
              <w:rPr>
                <w:rFonts w:ascii="宋体" w:hAnsi="宋体" w:hint="eastAsia"/>
                <w:color w:val="000000"/>
                <w:kern w:val="0"/>
                <w:sz w:val="24"/>
              </w:rPr>
              <w:t>3</w:t>
            </w:r>
          </w:p>
        </w:tc>
        <w:tc>
          <w:tcPr>
            <w:tcW w:w="2021" w:type="dxa"/>
            <w:tcBorders>
              <w:top w:val="nil"/>
              <w:left w:val="nil"/>
              <w:bottom w:val="single" w:sz="4" w:space="0" w:color="auto"/>
              <w:right w:val="single" w:sz="4" w:space="0" w:color="auto"/>
            </w:tcBorders>
            <w:vAlign w:val="center"/>
          </w:tcPr>
          <w:p w:rsidR="002037E0" w:rsidRDefault="002037E0">
            <w:pPr>
              <w:widowControl/>
              <w:spacing w:line="520" w:lineRule="exact"/>
              <w:rPr>
                <w:rFonts w:ascii="宋体" w:hAnsi="宋体" w:cs="宋体"/>
                <w:color w:val="000000"/>
                <w:kern w:val="0"/>
                <w:sz w:val="24"/>
              </w:rPr>
            </w:pPr>
          </w:p>
        </w:tc>
        <w:tc>
          <w:tcPr>
            <w:tcW w:w="1740" w:type="dxa"/>
            <w:tcBorders>
              <w:top w:val="nil"/>
              <w:left w:val="nil"/>
              <w:bottom w:val="single" w:sz="4" w:space="0" w:color="auto"/>
              <w:right w:val="single" w:sz="4" w:space="0" w:color="auto"/>
            </w:tcBorders>
            <w:vAlign w:val="center"/>
          </w:tcPr>
          <w:p w:rsidR="002037E0" w:rsidRDefault="002037E0">
            <w:pPr>
              <w:widowControl/>
              <w:spacing w:line="520" w:lineRule="exact"/>
              <w:jc w:val="right"/>
              <w:rPr>
                <w:rFonts w:ascii="宋体" w:hAnsi="宋体"/>
                <w:color w:val="000000"/>
                <w:kern w:val="0"/>
                <w:sz w:val="24"/>
              </w:rPr>
            </w:pPr>
          </w:p>
        </w:tc>
        <w:tc>
          <w:tcPr>
            <w:tcW w:w="2146" w:type="dxa"/>
            <w:tcBorders>
              <w:top w:val="nil"/>
              <w:left w:val="nil"/>
              <w:bottom w:val="single" w:sz="4" w:space="0" w:color="auto"/>
              <w:right w:val="single" w:sz="4" w:space="0" w:color="auto"/>
            </w:tcBorders>
            <w:vAlign w:val="center"/>
          </w:tcPr>
          <w:p w:rsidR="002037E0" w:rsidRDefault="002037E0">
            <w:pPr>
              <w:widowControl/>
              <w:spacing w:line="520" w:lineRule="exact"/>
              <w:jc w:val="right"/>
              <w:rPr>
                <w:rFonts w:ascii="宋体" w:hAnsi="宋体"/>
                <w:color w:val="000000"/>
                <w:kern w:val="0"/>
                <w:sz w:val="24"/>
              </w:rPr>
            </w:pPr>
          </w:p>
        </w:tc>
        <w:tc>
          <w:tcPr>
            <w:tcW w:w="1975" w:type="dxa"/>
            <w:tcBorders>
              <w:top w:val="nil"/>
              <w:left w:val="nil"/>
              <w:bottom w:val="single" w:sz="4" w:space="0" w:color="auto"/>
              <w:right w:val="single" w:sz="4" w:space="0" w:color="auto"/>
            </w:tcBorders>
            <w:vAlign w:val="center"/>
          </w:tcPr>
          <w:p w:rsidR="002037E0" w:rsidRDefault="002037E0">
            <w:pPr>
              <w:widowControl/>
              <w:spacing w:line="520" w:lineRule="exact"/>
              <w:jc w:val="right"/>
              <w:rPr>
                <w:rFonts w:ascii="宋体" w:hAnsi="宋体"/>
                <w:color w:val="000000"/>
                <w:kern w:val="0"/>
                <w:sz w:val="24"/>
              </w:rPr>
            </w:pPr>
          </w:p>
        </w:tc>
      </w:tr>
      <w:tr w:rsidR="002037E0">
        <w:trPr>
          <w:trHeight w:val="420"/>
        </w:trPr>
        <w:tc>
          <w:tcPr>
            <w:tcW w:w="2661" w:type="dxa"/>
            <w:gridSpan w:val="2"/>
            <w:tcBorders>
              <w:top w:val="single" w:sz="4" w:space="0" w:color="auto"/>
              <w:left w:val="single" w:sz="4" w:space="0" w:color="auto"/>
              <w:bottom w:val="single" w:sz="4" w:space="0" w:color="auto"/>
              <w:right w:val="single" w:sz="4" w:space="0" w:color="000000"/>
            </w:tcBorders>
            <w:vAlign w:val="center"/>
          </w:tcPr>
          <w:p w:rsidR="002037E0" w:rsidRDefault="002037E0">
            <w:pPr>
              <w:widowControl/>
              <w:spacing w:line="520" w:lineRule="exact"/>
              <w:jc w:val="center"/>
              <w:rPr>
                <w:rFonts w:ascii="宋体" w:hAnsi="宋体" w:cs="宋体"/>
                <w:b/>
                <w:bCs/>
                <w:color w:val="000000"/>
                <w:kern w:val="0"/>
                <w:sz w:val="24"/>
              </w:rPr>
            </w:pPr>
            <w:r>
              <w:rPr>
                <w:rFonts w:ascii="宋体" w:hAnsi="宋体" w:cs="宋体" w:hint="eastAsia"/>
                <w:b/>
                <w:bCs/>
                <w:color w:val="000000"/>
                <w:kern w:val="0"/>
                <w:sz w:val="24"/>
              </w:rPr>
              <w:t>合计</w:t>
            </w:r>
          </w:p>
        </w:tc>
        <w:tc>
          <w:tcPr>
            <w:tcW w:w="1740" w:type="dxa"/>
            <w:tcBorders>
              <w:top w:val="nil"/>
              <w:left w:val="nil"/>
              <w:bottom w:val="single" w:sz="4" w:space="0" w:color="auto"/>
              <w:right w:val="single" w:sz="4" w:space="0" w:color="auto"/>
            </w:tcBorders>
            <w:vAlign w:val="center"/>
          </w:tcPr>
          <w:p w:rsidR="002037E0" w:rsidRDefault="002037E0">
            <w:pPr>
              <w:widowControl/>
              <w:spacing w:line="520" w:lineRule="exact"/>
              <w:jc w:val="right"/>
              <w:rPr>
                <w:rFonts w:ascii="宋体" w:hAnsi="宋体"/>
                <w:b/>
                <w:bCs/>
                <w:color w:val="000000"/>
                <w:kern w:val="0"/>
                <w:sz w:val="24"/>
              </w:rPr>
            </w:pPr>
          </w:p>
        </w:tc>
        <w:tc>
          <w:tcPr>
            <w:tcW w:w="2146" w:type="dxa"/>
            <w:tcBorders>
              <w:top w:val="nil"/>
              <w:left w:val="nil"/>
              <w:bottom w:val="single" w:sz="4" w:space="0" w:color="auto"/>
              <w:right w:val="single" w:sz="4" w:space="0" w:color="auto"/>
            </w:tcBorders>
            <w:vAlign w:val="center"/>
          </w:tcPr>
          <w:p w:rsidR="002037E0" w:rsidRDefault="002037E0">
            <w:pPr>
              <w:widowControl/>
              <w:spacing w:line="520" w:lineRule="exact"/>
              <w:jc w:val="right"/>
              <w:rPr>
                <w:rFonts w:ascii="宋体" w:hAnsi="宋体"/>
                <w:b/>
                <w:bCs/>
                <w:color w:val="000000"/>
                <w:kern w:val="0"/>
                <w:sz w:val="24"/>
              </w:rPr>
            </w:pPr>
          </w:p>
        </w:tc>
        <w:tc>
          <w:tcPr>
            <w:tcW w:w="1975" w:type="dxa"/>
            <w:tcBorders>
              <w:top w:val="nil"/>
              <w:left w:val="nil"/>
              <w:bottom w:val="single" w:sz="4" w:space="0" w:color="auto"/>
              <w:right w:val="single" w:sz="4" w:space="0" w:color="auto"/>
            </w:tcBorders>
            <w:vAlign w:val="center"/>
          </w:tcPr>
          <w:p w:rsidR="002037E0" w:rsidRDefault="002037E0">
            <w:pPr>
              <w:widowControl/>
              <w:spacing w:line="520" w:lineRule="exact"/>
              <w:jc w:val="right"/>
              <w:rPr>
                <w:rFonts w:ascii="宋体" w:hAnsi="宋体"/>
                <w:b/>
                <w:bCs/>
                <w:color w:val="000000"/>
                <w:kern w:val="0"/>
                <w:sz w:val="24"/>
              </w:rPr>
            </w:pPr>
          </w:p>
        </w:tc>
      </w:tr>
    </w:tbl>
    <w:p w:rsidR="002037E0" w:rsidRDefault="002037E0">
      <w:pPr>
        <w:spacing w:line="520" w:lineRule="exact"/>
        <w:ind w:firstLineChars="200" w:firstLine="560"/>
        <w:rPr>
          <w:rFonts w:ascii="宋体" w:hAnsi="宋体"/>
          <w:sz w:val="28"/>
          <w:szCs w:val="28"/>
        </w:rPr>
      </w:pPr>
    </w:p>
    <w:p w:rsidR="002037E0" w:rsidRDefault="002037E0">
      <w:pPr>
        <w:spacing w:line="520" w:lineRule="exact"/>
        <w:rPr>
          <w:rFonts w:ascii="宋体" w:hAnsi="宋体"/>
          <w:bCs/>
          <w:sz w:val="28"/>
          <w:szCs w:val="28"/>
        </w:rPr>
      </w:pPr>
    </w:p>
    <w:sectPr w:rsidR="002037E0">
      <w:foot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C4C" w:rsidRDefault="00364C4C">
      <w:r>
        <w:separator/>
      </w:r>
    </w:p>
  </w:endnote>
  <w:endnote w:type="continuationSeparator" w:id="0">
    <w:p w:rsidR="00364C4C" w:rsidRDefault="00364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7E0" w:rsidRDefault="002037E0">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E2277">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E2277">
      <w:rPr>
        <w:b/>
        <w:bCs/>
        <w:noProof/>
      </w:rPr>
      <w:t>11</w:t>
    </w:r>
    <w:r>
      <w:rPr>
        <w:b/>
        <w:bCs/>
        <w:sz w:val="24"/>
        <w:szCs w:val="24"/>
      </w:rPr>
      <w:fldChar w:fldCharType="end"/>
    </w:r>
  </w:p>
  <w:p w:rsidR="002037E0" w:rsidRDefault="002037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C4C" w:rsidRDefault="00364C4C">
      <w:r>
        <w:separator/>
      </w:r>
    </w:p>
  </w:footnote>
  <w:footnote w:type="continuationSeparator" w:id="0">
    <w:p w:rsidR="00364C4C" w:rsidRDefault="00364C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7D"/>
    <w:rsid w:val="00001113"/>
    <w:rsid w:val="00002FC3"/>
    <w:rsid w:val="00044C6D"/>
    <w:rsid w:val="00052C58"/>
    <w:rsid w:val="00053DC3"/>
    <w:rsid w:val="000543C0"/>
    <w:rsid w:val="00054B04"/>
    <w:rsid w:val="000566F7"/>
    <w:rsid w:val="000608B0"/>
    <w:rsid w:val="0006551A"/>
    <w:rsid w:val="00073CB7"/>
    <w:rsid w:val="000A7DE4"/>
    <w:rsid w:val="000B04F8"/>
    <w:rsid w:val="000C3EAA"/>
    <w:rsid w:val="000E3506"/>
    <w:rsid w:val="001244E3"/>
    <w:rsid w:val="0015298C"/>
    <w:rsid w:val="00155DE8"/>
    <w:rsid w:val="00160BD8"/>
    <w:rsid w:val="00167705"/>
    <w:rsid w:val="00172CF0"/>
    <w:rsid w:val="001D0ABC"/>
    <w:rsid w:val="001E5D68"/>
    <w:rsid w:val="002037E0"/>
    <w:rsid w:val="00267DB6"/>
    <w:rsid w:val="002B6077"/>
    <w:rsid w:val="002C5676"/>
    <w:rsid w:val="002C6992"/>
    <w:rsid w:val="002E3AE3"/>
    <w:rsid w:val="002F4C12"/>
    <w:rsid w:val="00303017"/>
    <w:rsid w:val="0031387C"/>
    <w:rsid w:val="003309E0"/>
    <w:rsid w:val="00353040"/>
    <w:rsid w:val="00361150"/>
    <w:rsid w:val="00364C4C"/>
    <w:rsid w:val="00375356"/>
    <w:rsid w:val="00375D5F"/>
    <w:rsid w:val="0037671D"/>
    <w:rsid w:val="00391766"/>
    <w:rsid w:val="003B4D4E"/>
    <w:rsid w:val="003B5284"/>
    <w:rsid w:val="003C4CA7"/>
    <w:rsid w:val="003C6C09"/>
    <w:rsid w:val="003D3483"/>
    <w:rsid w:val="003F46E0"/>
    <w:rsid w:val="00401329"/>
    <w:rsid w:val="00407987"/>
    <w:rsid w:val="00415572"/>
    <w:rsid w:val="00426F91"/>
    <w:rsid w:val="00445CE7"/>
    <w:rsid w:val="00457318"/>
    <w:rsid w:val="004652A0"/>
    <w:rsid w:val="004873B0"/>
    <w:rsid w:val="004A5212"/>
    <w:rsid w:val="004B0151"/>
    <w:rsid w:val="004F1834"/>
    <w:rsid w:val="0050426C"/>
    <w:rsid w:val="005130C1"/>
    <w:rsid w:val="005311AB"/>
    <w:rsid w:val="00597607"/>
    <w:rsid w:val="005C76D5"/>
    <w:rsid w:val="005D41E8"/>
    <w:rsid w:val="005E0CD0"/>
    <w:rsid w:val="005E1738"/>
    <w:rsid w:val="00603E3E"/>
    <w:rsid w:val="006355DB"/>
    <w:rsid w:val="00665528"/>
    <w:rsid w:val="00677186"/>
    <w:rsid w:val="006A0B91"/>
    <w:rsid w:val="006B2329"/>
    <w:rsid w:val="006B3816"/>
    <w:rsid w:val="006B39CF"/>
    <w:rsid w:val="006B41B0"/>
    <w:rsid w:val="006C56D9"/>
    <w:rsid w:val="006E3302"/>
    <w:rsid w:val="006F162D"/>
    <w:rsid w:val="006F2347"/>
    <w:rsid w:val="00706DE9"/>
    <w:rsid w:val="00722471"/>
    <w:rsid w:val="00722906"/>
    <w:rsid w:val="00743069"/>
    <w:rsid w:val="0078366F"/>
    <w:rsid w:val="00785294"/>
    <w:rsid w:val="007C7E6F"/>
    <w:rsid w:val="007D75C3"/>
    <w:rsid w:val="007F4D20"/>
    <w:rsid w:val="008004F6"/>
    <w:rsid w:val="00807662"/>
    <w:rsid w:val="00807FFD"/>
    <w:rsid w:val="00863251"/>
    <w:rsid w:val="0087281C"/>
    <w:rsid w:val="00872FA1"/>
    <w:rsid w:val="008764CA"/>
    <w:rsid w:val="008817FB"/>
    <w:rsid w:val="008B6F47"/>
    <w:rsid w:val="008B7659"/>
    <w:rsid w:val="008C08BE"/>
    <w:rsid w:val="008C193A"/>
    <w:rsid w:val="008E7DAE"/>
    <w:rsid w:val="00901ACA"/>
    <w:rsid w:val="00924635"/>
    <w:rsid w:val="00933C54"/>
    <w:rsid w:val="00934719"/>
    <w:rsid w:val="009A0FEA"/>
    <w:rsid w:val="009A1CC8"/>
    <w:rsid w:val="009A5949"/>
    <w:rsid w:val="009B7EC6"/>
    <w:rsid w:val="009D1630"/>
    <w:rsid w:val="009E468E"/>
    <w:rsid w:val="009E7B8B"/>
    <w:rsid w:val="009F0817"/>
    <w:rsid w:val="009F3C78"/>
    <w:rsid w:val="009F7D02"/>
    <w:rsid w:val="00A50443"/>
    <w:rsid w:val="00A5258D"/>
    <w:rsid w:val="00A557CF"/>
    <w:rsid w:val="00A60733"/>
    <w:rsid w:val="00A61B46"/>
    <w:rsid w:val="00A710A2"/>
    <w:rsid w:val="00A8196A"/>
    <w:rsid w:val="00A821CA"/>
    <w:rsid w:val="00AE7418"/>
    <w:rsid w:val="00B11798"/>
    <w:rsid w:val="00B21593"/>
    <w:rsid w:val="00B2284E"/>
    <w:rsid w:val="00B43659"/>
    <w:rsid w:val="00B6739B"/>
    <w:rsid w:val="00B71FF3"/>
    <w:rsid w:val="00B73917"/>
    <w:rsid w:val="00B929B2"/>
    <w:rsid w:val="00BB5B01"/>
    <w:rsid w:val="00BC27AD"/>
    <w:rsid w:val="00BE2277"/>
    <w:rsid w:val="00C02AE1"/>
    <w:rsid w:val="00C11050"/>
    <w:rsid w:val="00C17178"/>
    <w:rsid w:val="00C6418B"/>
    <w:rsid w:val="00C64A55"/>
    <w:rsid w:val="00C95CBD"/>
    <w:rsid w:val="00CA277C"/>
    <w:rsid w:val="00CA3D5D"/>
    <w:rsid w:val="00CB506E"/>
    <w:rsid w:val="00CC507C"/>
    <w:rsid w:val="00CD7D85"/>
    <w:rsid w:val="00CF1D02"/>
    <w:rsid w:val="00D00B25"/>
    <w:rsid w:val="00D07A77"/>
    <w:rsid w:val="00D16598"/>
    <w:rsid w:val="00D2312D"/>
    <w:rsid w:val="00D45EE8"/>
    <w:rsid w:val="00D50F78"/>
    <w:rsid w:val="00D742AA"/>
    <w:rsid w:val="00DA5106"/>
    <w:rsid w:val="00DB1985"/>
    <w:rsid w:val="00DB600B"/>
    <w:rsid w:val="00DC0D78"/>
    <w:rsid w:val="00E07AC1"/>
    <w:rsid w:val="00E277CF"/>
    <w:rsid w:val="00E42729"/>
    <w:rsid w:val="00E8394C"/>
    <w:rsid w:val="00E961A4"/>
    <w:rsid w:val="00EA6437"/>
    <w:rsid w:val="00EB068B"/>
    <w:rsid w:val="00EB226A"/>
    <w:rsid w:val="00ED14F2"/>
    <w:rsid w:val="00EF29BB"/>
    <w:rsid w:val="00EF625A"/>
    <w:rsid w:val="00EF7748"/>
    <w:rsid w:val="00F0579E"/>
    <w:rsid w:val="00F2067D"/>
    <w:rsid w:val="00F23116"/>
    <w:rsid w:val="00F25E13"/>
    <w:rsid w:val="00F43E83"/>
    <w:rsid w:val="00F507BA"/>
    <w:rsid w:val="00F750DB"/>
    <w:rsid w:val="00F82771"/>
    <w:rsid w:val="00FE5660"/>
    <w:rsid w:val="109926D7"/>
    <w:rsid w:val="68A4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4E076B8"/>
  <w15:chartTrackingRefBased/>
  <w15:docId w15:val="{DDAD4B20-FB5E-244E-8678-61183E82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uiPriority w:val="99"/>
    <w:semiHidden/>
    <w:rPr>
      <w:rFonts w:ascii="Times New Roman" w:eastAsia="宋体" w:hAnsi="Times New Roman" w:cs="Times New Roman"/>
      <w:sz w:val="18"/>
      <w:szCs w:val="18"/>
    </w:rPr>
  </w:style>
  <w:style w:type="character" w:styleId="a5">
    <w:name w:val="annotation reference"/>
    <w:uiPriority w:val="99"/>
    <w:unhideWhenUsed/>
    <w:rPr>
      <w:sz w:val="21"/>
      <w:szCs w:val="21"/>
    </w:rPr>
  </w:style>
  <w:style w:type="character" w:customStyle="1" w:styleId="a6">
    <w:name w:val="页脚 字符"/>
    <w:link w:val="a7"/>
    <w:uiPriority w:val="99"/>
    <w:rPr>
      <w:sz w:val="18"/>
      <w:szCs w:val="18"/>
    </w:rPr>
  </w:style>
  <w:style w:type="character" w:customStyle="1" w:styleId="a8">
    <w:name w:val="正文文本缩进 字符"/>
    <w:link w:val="a9"/>
    <w:rPr>
      <w:rFonts w:ascii="楷体_GB2312" w:eastAsia="楷体_GB2312" w:hAnsi="Times New Roman" w:cs="Times New Roman"/>
      <w:sz w:val="24"/>
      <w:szCs w:val="24"/>
    </w:rPr>
  </w:style>
  <w:style w:type="character" w:customStyle="1" w:styleId="aa">
    <w:name w:val="批注文字 字符"/>
    <w:link w:val="ab"/>
    <w:uiPriority w:val="99"/>
    <w:semiHidden/>
    <w:rPr>
      <w:rFonts w:ascii="Times New Roman" w:eastAsia="宋体" w:hAnsi="Times New Roman" w:cs="Times New Roman"/>
      <w:szCs w:val="24"/>
    </w:rPr>
  </w:style>
  <w:style w:type="character" w:customStyle="1" w:styleId="ac">
    <w:name w:val="页眉 字符"/>
    <w:link w:val="ad"/>
    <w:uiPriority w:val="99"/>
    <w:rPr>
      <w:sz w:val="18"/>
      <w:szCs w:val="18"/>
    </w:rPr>
  </w:style>
  <w:style w:type="character" w:customStyle="1" w:styleId="ae">
    <w:name w:val="批注主题 字符"/>
    <w:link w:val="af"/>
    <w:uiPriority w:val="99"/>
    <w:semiHidden/>
    <w:rPr>
      <w:rFonts w:ascii="Times New Roman" w:eastAsia="宋体" w:hAnsi="Times New Roman" w:cs="Times New Roman"/>
      <w:b/>
      <w:bCs/>
      <w:szCs w:val="24"/>
    </w:rPr>
  </w:style>
  <w:style w:type="paragraph" w:styleId="af">
    <w:name w:val="annotation subject"/>
    <w:basedOn w:val="ab"/>
    <w:next w:val="ab"/>
    <w:link w:val="ae"/>
    <w:uiPriority w:val="99"/>
    <w:unhideWhenUsed/>
    <w:rPr>
      <w:b/>
      <w:bCs/>
    </w:rPr>
  </w:style>
  <w:style w:type="paragraph" w:styleId="a4">
    <w:name w:val="Balloon Text"/>
    <w:basedOn w:val="a"/>
    <w:link w:val="a3"/>
    <w:uiPriority w:val="99"/>
    <w:unhideWhenUsed/>
    <w:rPr>
      <w:kern w:val="0"/>
      <w:sz w:val="18"/>
      <w:szCs w:val="18"/>
    </w:rPr>
  </w:style>
  <w:style w:type="paragraph" w:styleId="ad">
    <w:name w:val="header"/>
    <w:basedOn w:val="a"/>
    <w:link w:val="ac"/>
    <w:uiPriority w:val="99"/>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styleId="a9">
    <w:name w:val="Body Text Indent"/>
    <w:basedOn w:val="a"/>
    <w:link w:val="a8"/>
    <w:pPr>
      <w:ind w:firstLineChars="200" w:firstLine="480"/>
    </w:pPr>
    <w:rPr>
      <w:rFonts w:ascii="楷体_GB2312" w:eastAsia="楷体_GB2312"/>
      <w:kern w:val="0"/>
      <w:sz w:val="24"/>
    </w:rPr>
  </w:style>
  <w:style w:type="paragraph" w:styleId="a7">
    <w:name w:val="footer"/>
    <w:basedOn w:val="a"/>
    <w:link w:val="a6"/>
    <w:uiPriority w:val="99"/>
    <w:unhideWhenUsed/>
    <w:pPr>
      <w:tabs>
        <w:tab w:val="center" w:pos="4153"/>
        <w:tab w:val="right" w:pos="8306"/>
      </w:tabs>
      <w:snapToGrid w:val="0"/>
      <w:jc w:val="left"/>
    </w:pPr>
    <w:rPr>
      <w:rFonts w:ascii="Calibri" w:hAnsi="Calibri"/>
      <w:kern w:val="0"/>
      <w:sz w:val="18"/>
      <w:szCs w:val="18"/>
    </w:rPr>
  </w:style>
  <w:style w:type="paragraph" w:styleId="ab">
    <w:name w:val="annotation text"/>
    <w:basedOn w:val="a"/>
    <w:link w:val="aa"/>
    <w:uiPriority w:val="99"/>
    <w:unhideWhenUsed/>
    <w:pPr>
      <w:jc w:val="left"/>
    </w:pPr>
    <w:rPr>
      <w:kern w:val="0"/>
      <w:sz w:val="20"/>
    </w:rPr>
  </w:style>
  <w:style w:type="paragraph" w:customStyle="1" w:styleId="af0">
    <w:name w:val="列出段落"/>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726</Words>
  <Characters>4144</Characters>
  <Application>Microsoft Office Word</Application>
  <DocSecurity>0</DocSecurity>
  <PresentationFormat/>
  <Lines>34</Lines>
  <Paragraphs>9</Paragraphs>
  <Slides>0</Slides>
  <Notes>0</Notes>
  <HiddenSlides>0</HiddenSlides>
  <MMClips>0</MMClips>
  <ScaleCrop>false</ScaleCrop>
  <Manager/>
  <Company>中国华融资产管理公司</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协议编号：                       号	</dc:title>
  <dc:subject/>
  <dc:creator>张媛媛</dc:creator>
  <cp:keywords/>
  <dc:description/>
  <cp:lastModifiedBy>Microsoft Office User</cp:lastModifiedBy>
  <cp:revision>3</cp:revision>
  <dcterms:created xsi:type="dcterms:W3CDTF">2019-03-20T01:14:00Z</dcterms:created>
  <dcterms:modified xsi:type="dcterms:W3CDTF">2019-03-20T01:16:00Z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2052-9.1.0.5019</vt:lpwstr>
  </property>
</Properties>
</file>